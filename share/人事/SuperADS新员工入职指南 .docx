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0D8402" w14:textId="77777777" w:rsidR="002057EF" w:rsidRDefault="00E51D73">
      <w:pPr>
        <w:widowControl/>
        <w:shd w:val="clear" w:color="auto" w:fill="FFFFFF"/>
        <w:spacing w:line="357" w:lineRule="atLeast"/>
        <w:jc w:val="center"/>
        <w:rPr>
          <w:rFonts w:ascii="Lucida Grande" w:eastAsia="Lucida Grande" w:hAnsi="Lucida Grande" w:cs="Lucida Grande"/>
          <w:color w:val="000000"/>
          <w:szCs w:val="21"/>
        </w:rPr>
      </w:pPr>
      <w:r>
        <w:rPr>
          <w:rStyle w:val="a4"/>
          <w:rFonts w:ascii="Lucida Grande" w:eastAsia="Lucida Grande" w:hAnsi="Lucida Grande" w:cs="Lucida Grande"/>
          <w:color w:val="000000"/>
          <w:kern w:val="0"/>
          <w:sz w:val="36"/>
          <w:szCs w:val="36"/>
          <w:shd w:val="clear" w:color="auto" w:fill="FFFFFF"/>
          <w:lang w:bidi="ar"/>
        </w:rPr>
        <w:t>新员工入职指南</w:t>
      </w:r>
      <w:r>
        <w:rPr>
          <w:rFonts w:ascii="Lucida Grande" w:eastAsia="Lucida Grande" w:hAnsi="Lucida Grande" w:cs="Lucida Grande"/>
          <w:color w:val="000000"/>
          <w:kern w:val="0"/>
          <w:szCs w:val="21"/>
          <w:shd w:val="clear" w:color="auto" w:fill="FFFFFF"/>
          <w:lang w:bidi="ar"/>
        </w:rPr>
        <w:t> </w:t>
      </w:r>
    </w:p>
    <w:p w14:paraId="5C8E3B02" w14:textId="77777777" w:rsidR="002057EF" w:rsidRDefault="002057EF">
      <w:pPr>
        <w:widowControl/>
        <w:spacing w:line="315" w:lineRule="atLeast"/>
        <w:ind w:left="752" w:right="752"/>
        <w:jc w:val="left"/>
        <w:rPr>
          <w:color w:val="000000"/>
          <w:szCs w:val="21"/>
        </w:rPr>
      </w:pPr>
    </w:p>
    <w:p w14:paraId="577AA659" w14:textId="77777777" w:rsidR="002057EF" w:rsidRDefault="00E51D73">
      <w:pPr>
        <w:widowControl/>
        <w:spacing w:line="315" w:lineRule="atLeast"/>
        <w:ind w:left="752" w:right="752"/>
        <w:jc w:val="left"/>
        <w:rPr>
          <w:color w:val="000000"/>
          <w:szCs w:val="21"/>
        </w:rPr>
      </w:pP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shd w:val="clear" w:color="auto" w:fill="FFFFFF"/>
          <w:lang w:bidi="ar"/>
        </w:rPr>
        <w:t>XXX</w:t>
      </w:r>
      <w:r>
        <w:rPr>
          <w:rFonts w:ascii="Times New Roman" w:eastAsia="楷体_GB2312" w:hAnsi="Times New Roman" w:cs="Times New Roman"/>
          <w:color w:val="000000"/>
          <w:kern w:val="0"/>
          <w:sz w:val="24"/>
          <w:shd w:val="clear" w:color="auto" w:fill="FFFFFF"/>
          <w:lang w:bidi="ar"/>
        </w:rPr>
        <w:t>，您好！</w:t>
      </w:r>
      <w:r>
        <w:rPr>
          <w:rFonts w:ascii="楷体_GB2312" w:eastAsia="楷体_GB2312" w:hAnsi="Lucida Grande" w:cs="楷体_GB2312"/>
          <w:color w:val="000000"/>
          <w:kern w:val="0"/>
          <w:sz w:val="4"/>
          <w:szCs w:val="4"/>
          <w:shd w:val="clear" w:color="auto" w:fill="FFFFFF"/>
          <w:lang w:bidi="ar"/>
        </w:rPr>
        <w:t>！</w:t>
      </w:r>
    </w:p>
    <w:p w14:paraId="174C9062" w14:textId="77777777" w:rsidR="002057EF" w:rsidRDefault="00E51D73">
      <w:pPr>
        <w:widowControl/>
        <w:spacing w:line="315" w:lineRule="atLeast"/>
        <w:ind w:left="752" w:right="752"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首先祝贺您通过了公司严格的初试、复试，从众多应聘者中脱颖而出，成为</w:t>
      </w:r>
      <w:proofErr w:type="spellStart"/>
      <w:r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SuperADS</w:t>
      </w:r>
      <w:proofErr w:type="spellEnd"/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大家庭中的一员，我们欢迎您的到来。为了使您更快地了解这里的工作和生活，请仔细阅读下面的内容：</w:t>
      </w:r>
    </w:p>
    <w:p w14:paraId="6F4BB03A" w14:textId="77777777" w:rsidR="002057EF" w:rsidRDefault="00E51D73">
      <w:pPr>
        <w:widowControl/>
        <w:spacing w:line="315" w:lineRule="atLeast"/>
        <w:ind w:left="1320" w:right="752" w:hanging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一、公司报到：</w:t>
      </w:r>
    </w:p>
    <w:p w14:paraId="45B49CDA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1.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按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录取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通知书上入职时间到公司报到；</w:t>
      </w:r>
    </w:p>
    <w:p w14:paraId="3CF233BB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2.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向HR递交以下资料：</w:t>
      </w:r>
    </w:p>
    <w:p w14:paraId="32B77349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3.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身份证、学历证书、职称证书、培训证书、认证等相关证书之原件和复印件（核对后原件归还，复印件公司存档）。</w:t>
      </w:r>
    </w:p>
    <w:p w14:paraId="42CE9601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4.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离职证明，原单位离职通知信等离职证明。</w:t>
      </w:r>
    </w:p>
    <w:p w14:paraId="0A5D8014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楷体_GB2312" w:hAnsi="Verdana" w:cs="Verdana"/>
          <w:color w:val="000000"/>
          <w:shd w:val="clear" w:color="auto" w:fill="FFFFFF"/>
        </w:rPr>
        <w:t>5.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办理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工商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银行卡（工资发放卡）</w:t>
      </w:r>
    </w:p>
    <w:p w14:paraId="40073F54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6.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FF0000"/>
          <w:shd w:val="clear" w:color="auto" w:fill="FFFFFF"/>
        </w:rPr>
        <w:t>填写《员工信息表》。</w:t>
      </w:r>
    </w:p>
    <w:p w14:paraId="71155EF7" w14:textId="77777777" w:rsidR="002057EF" w:rsidRDefault="00E51D73">
      <w:pPr>
        <w:widowControl/>
        <w:spacing w:line="315" w:lineRule="atLeast"/>
        <w:ind w:left="1456" w:right="752"/>
        <w:jc w:val="left"/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提醒你注意：填写登记表的每一项内容都要准确详细，比如住宅电话、手机号、户口等；名字的写法、出生日期等要与身份证上保持一致，以免今后联系不方便。</w:t>
      </w:r>
    </w:p>
    <w:p w14:paraId="5BE927AF" w14:textId="77777777" w:rsidR="002057EF" w:rsidRDefault="002057EF">
      <w:pPr>
        <w:widowControl/>
        <w:spacing w:line="315" w:lineRule="atLeast"/>
        <w:ind w:left="1456" w:right="752"/>
        <w:jc w:val="left"/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</w:pPr>
    </w:p>
    <w:p w14:paraId="1AA44B74" w14:textId="77777777" w:rsidR="002057EF" w:rsidRDefault="00E51D73">
      <w:pPr>
        <w:widowControl/>
        <w:spacing w:line="315" w:lineRule="atLeast"/>
        <w:ind w:left="1320" w:right="752" w:hanging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二、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所在部门报到</w:t>
      </w:r>
    </w:p>
    <w:p w14:paraId="2BEF63AE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1.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新员工介绍：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行政人事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会向你介绍部门人员及其他部门相关人员，以便今后开展工作；</w:t>
      </w:r>
    </w:p>
    <w:p w14:paraId="19CFC914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2.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工作介绍：部门负责人会向您介绍岗位职责与工作说明，并在试用期内对您的工作进行跟进与评估，您工作中的任何问题可以与部门负责人讨论。</w:t>
      </w:r>
    </w:p>
    <w:p w14:paraId="5361C6F3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3.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工作周报制度：为了培养大家的总结意识，以及自我管理工作的能力，项目组实行工作周报制度。</w:t>
      </w:r>
    </w:p>
    <w:p w14:paraId="691A4B71" w14:textId="77777777" w:rsidR="002057EF" w:rsidRDefault="002057EF">
      <w:pPr>
        <w:pStyle w:val="a3"/>
        <w:widowControl/>
        <w:spacing w:line="340" w:lineRule="atLeast"/>
        <w:ind w:left="1172" w:right="752" w:hanging="420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</w:p>
    <w:p w14:paraId="30CD0EDC" w14:textId="77777777" w:rsidR="002057EF" w:rsidRDefault="00E51D73">
      <w:pPr>
        <w:widowControl/>
        <w:spacing w:line="315" w:lineRule="atLeast"/>
        <w:ind w:left="1320" w:right="752" w:hanging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工作环境等须知</w:t>
      </w:r>
    </w:p>
    <w:p w14:paraId="45BFDB79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1.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办公位与办公用品：所在部门在您入职前将为您安排好办公座位，行政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人事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会邮件发送入职指南。</w:t>
      </w:r>
    </w:p>
    <w:p w14:paraId="6C538AB8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2.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午餐及晚餐：公司统一订餐，午餐时间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从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12：00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开始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。晚餐时间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从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1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9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:00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开始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。</w:t>
      </w:r>
    </w:p>
    <w:p w14:paraId="5BFDA5E9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4.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饮水：忙了一上午，您是不是口渴了，您今天可以使用办公区内的饮水机和纸杯，但请您明天带一个自己的杯子，因为纸杯是专门留给客户用的，公司倡导环保文化。</w:t>
      </w:r>
    </w:p>
    <w:p w14:paraId="2CD2B93B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5.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考勤：公司实行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双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周工作制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：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周一~周五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10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：00-1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9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：00；请尽量不要迟到,如果偶尔因晚上加班而导致第二天晚起,请把晚到的时间控制在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30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分钟以内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；</w:t>
      </w:r>
    </w:p>
    <w:p w14:paraId="2B18E141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 xml:space="preserve">   考勤使用钉钉，请下载钉钉APP，公司人事负责人会在入职后将您拉入工作群，有疑问可咨询人事行政-赵晴晴。</w:t>
      </w:r>
    </w:p>
    <w:p w14:paraId="748645C3" w14:textId="77777777" w:rsidR="002057EF" w:rsidRDefault="00E51D73">
      <w:pPr>
        <w:pStyle w:val="a3"/>
        <w:widowControl/>
        <w:spacing w:line="340" w:lineRule="atLeast"/>
        <w:ind w:left="1172" w:right="752" w:hanging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lastRenderedPageBreak/>
        <w:t>6.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请假：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在钉钉APP申请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，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点击“工作”-“审批”-“请假”，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写明请假时间、类型（病假、事假、婚假等）和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事由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，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由</w:t>
      </w:r>
      <w:r w:rsidRPr="00E51D73">
        <w:rPr>
          <w:rFonts w:ascii="楷体_GB2312" w:eastAsia="楷体_GB2312" w:hAnsi="Verdana" w:cs="楷体_GB2312" w:hint="eastAsia"/>
          <w:color w:val="FF0000"/>
          <w:shd w:val="clear" w:color="auto" w:fill="FFFFFF"/>
        </w:rPr>
        <w:t>主管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审批，抄送</w:t>
      </w:r>
      <w:proofErr w:type="spellStart"/>
      <w:r w:rsidRPr="00E51D73">
        <w:rPr>
          <w:rFonts w:ascii="楷体_GB2312" w:eastAsia="楷体_GB2312" w:hAnsi="Verdana" w:cs="楷体_GB2312" w:hint="eastAsia"/>
          <w:color w:val="FF0000"/>
          <w:shd w:val="clear" w:color="auto" w:fill="FFFFFF"/>
        </w:rPr>
        <w:t>boster</w:t>
      </w:r>
      <w:proofErr w:type="spellEnd"/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及</w:t>
      </w:r>
      <w:r w:rsidRPr="00E51D73">
        <w:rPr>
          <w:rFonts w:ascii="楷体_GB2312" w:eastAsia="楷体_GB2312" w:hAnsi="Verdana" w:cs="楷体_GB2312" w:hint="eastAsia"/>
          <w:color w:val="FF0000"/>
          <w:shd w:val="clear" w:color="auto" w:fill="FFFFFF"/>
        </w:rPr>
        <w:t>人事行政-赵晴晴</w:t>
      </w:r>
      <w:r w:rsidRPr="00E51D73">
        <w:rPr>
          <w:rFonts w:ascii="楷体_GB2312" w:eastAsia="楷体_GB2312" w:hAnsi="Verdana" w:cs="楷体_GB2312" w:hint="eastAsia"/>
          <w:color w:val="FF0000"/>
          <w:sz w:val="27"/>
          <w:szCs w:val="27"/>
        </w:rPr>
        <w:t xml:space="preserve"> </w:t>
      </w:r>
      <w:r>
        <w:rPr>
          <w:rFonts w:ascii="楷体_GB2312" w:eastAsia="楷体_GB2312" w:hAnsi="Verdana" w:cs="楷体_GB2312" w:hint="eastAsia"/>
          <w:color w:val="000000"/>
          <w:sz w:val="27"/>
          <w:szCs w:val="27"/>
        </w:rPr>
        <w:t xml:space="preserve">          </w:t>
      </w:r>
    </w:p>
    <w:p w14:paraId="5E2F5129" w14:textId="77777777" w:rsidR="002057EF" w:rsidRDefault="00E51D73">
      <w:pPr>
        <w:pStyle w:val="a3"/>
        <w:widowControl/>
        <w:spacing w:line="340" w:lineRule="atLeast"/>
        <w:ind w:left="1740" w:right="752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  <w:r>
        <w:rPr>
          <w:rFonts w:ascii="楷体_GB2312" w:eastAsia="楷体_GB2312" w:hAnsi="Verdana" w:cs="楷体_GB2312"/>
          <w:color w:val="000000"/>
          <w:shd w:val="clear" w:color="auto" w:fill="FFFFFF"/>
        </w:rPr>
        <w:t>示例：（张三希望于201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7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年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9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月</w:t>
      </w:r>
      <w:r>
        <w:rPr>
          <w:rFonts w:ascii="楷体_GB2312" w:eastAsia="楷体_GB2312" w:hAnsi="Verdana" w:cs="楷体_GB2312" w:hint="eastAsia"/>
          <w:color w:val="000000"/>
          <w:shd w:val="clear" w:color="auto" w:fill="FFFFFF"/>
        </w:rPr>
        <w:t>19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日请假一天）</w:t>
      </w:r>
    </w:p>
    <w:p w14:paraId="58496D88" w14:textId="77777777" w:rsidR="00E51D73" w:rsidRDefault="00E51D73">
      <w:pPr>
        <w:pStyle w:val="a3"/>
        <w:widowControl/>
        <w:spacing w:line="340" w:lineRule="atLeast"/>
        <w:ind w:left="1740" w:right="752"/>
        <w:jc w:val="left"/>
        <w:rPr>
          <w:rFonts w:ascii="楷体_GB2312" w:eastAsia="楷体_GB2312" w:hAnsi="Verdana" w:cs="楷体_GB2312"/>
          <w:noProof/>
          <w:color w:val="000000"/>
          <w:shd w:val="clear" w:color="auto" w:fill="FFFFFF"/>
        </w:rPr>
      </w:pPr>
    </w:p>
    <w:p w14:paraId="13FBD9DE" w14:textId="77777777" w:rsidR="00376069" w:rsidRDefault="00E51D73" w:rsidP="00E51D73">
      <w:pPr>
        <w:pStyle w:val="a3"/>
        <w:widowControl/>
        <w:spacing w:line="340" w:lineRule="atLeast"/>
        <w:ind w:left="1740" w:right="752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  <w:r>
        <w:rPr>
          <w:rFonts w:ascii="楷体_GB2312" w:eastAsia="楷体_GB2312" w:hAnsi="Verdana" w:cs="楷体_GB2312" w:hint="eastAsia"/>
          <w:noProof/>
          <w:color w:val="000000"/>
          <w:shd w:val="clear" w:color="auto" w:fill="FFFFFF"/>
        </w:rPr>
        <w:drawing>
          <wp:inline distT="0" distB="0" distL="0" distR="0" wp14:anchorId="0DE904A9" wp14:editId="3F646E6F">
            <wp:extent cx="1843311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9" r="-6501" b="42892"/>
                    <a:stretch/>
                  </pic:blipFill>
                  <pic:spPr bwMode="auto">
                    <a:xfrm>
                      <a:off x="0" y="0"/>
                      <a:ext cx="1842955" cy="148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6069">
        <w:rPr>
          <w:rFonts w:ascii="楷体_GB2312" w:eastAsia="楷体_GB2312" w:hAnsi="Verdana" w:cs="楷体_GB2312"/>
          <w:noProof/>
          <w:color w:val="000000"/>
          <w:shd w:val="clear" w:color="auto" w:fill="FFFFFF"/>
        </w:rPr>
        <w:drawing>
          <wp:inline distT="0" distB="0" distL="0" distR="0" wp14:anchorId="0AED6428" wp14:editId="5027FF1D">
            <wp:extent cx="1771035" cy="2247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91810083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7"/>
                    <a:stretch/>
                  </pic:blipFill>
                  <pic:spPr bwMode="auto">
                    <a:xfrm>
                      <a:off x="0" y="0"/>
                      <a:ext cx="1773527" cy="225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1DCDC" w14:textId="77777777" w:rsidR="002057EF" w:rsidRDefault="002057EF">
      <w:pPr>
        <w:pStyle w:val="a3"/>
        <w:widowControl/>
        <w:spacing w:line="340" w:lineRule="atLeast"/>
        <w:ind w:left="1740" w:right="752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</w:p>
    <w:p w14:paraId="56E2BB23" w14:textId="77777777" w:rsidR="002057EF" w:rsidRDefault="002057EF">
      <w:pPr>
        <w:pStyle w:val="a3"/>
        <w:widowControl/>
        <w:spacing w:line="340" w:lineRule="atLeast"/>
        <w:ind w:left="1740" w:right="752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</w:p>
    <w:p w14:paraId="5332180A" w14:textId="77777777" w:rsidR="002057EF" w:rsidRDefault="00E51D73">
      <w:pPr>
        <w:pStyle w:val="a3"/>
        <w:widowControl/>
        <w:numPr>
          <w:ilvl w:val="0"/>
          <w:numId w:val="1"/>
        </w:numPr>
        <w:spacing w:line="340" w:lineRule="atLeast"/>
        <w:ind w:left="1172" w:right="752" w:hanging="420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楷体_GB2312" w:eastAsia="楷体_GB2312" w:hAnsi="Verdana" w:cs="楷体_GB2312"/>
          <w:color w:val="000000"/>
          <w:shd w:val="clear" w:color="auto" w:fill="FFFFFF"/>
        </w:rPr>
        <w:t>试用期限：新员工试用期原则上一般为三个月，您的主管为您的转正申请作出批示。另外，部门也可以根据您的工作业绩缩短或延长您的试用期，如果您业绩出色，试用期最短为一个月，如果您的试用期延长，最长不超过六个月，但您一定要加倍努力才行！</w:t>
      </w:r>
    </w:p>
    <w:p w14:paraId="43D107CE" w14:textId="77777777" w:rsidR="002057EF" w:rsidRDefault="002057EF">
      <w:pPr>
        <w:pStyle w:val="a3"/>
        <w:widowControl/>
        <w:spacing w:line="340" w:lineRule="atLeast"/>
        <w:ind w:left="752" w:right="752"/>
        <w:jc w:val="left"/>
        <w:rPr>
          <w:rFonts w:ascii="楷体_GB2312" w:eastAsia="楷体_GB2312" w:hAnsi="Verdana" w:cs="楷体_GB2312"/>
          <w:color w:val="000000"/>
          <w:shd w:val="clear" w:color="auto" w:fill="FFFFFF"/>
        </w:rPr>
      </w:pPr>
    </w:p>
    <w:p w14:paraId="45255150" w14:textId="77777777" w:rsidR="002057EF" w:rsidRDefault="00E51D73">
      <w:pPr>
        <w:widowControl/>
        <w:spacing w:line="315" w:lineRule="atLeast"/>
        <w:ind w:left="1320" w:right="752" w:hanging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四、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沟通</w:t>
      </w:r>
    </w:p>
    <w:p w14:paraId="43AD3DFB" w14:textId="77777777" w:rsidR="002057EF" w:rsidRDefault="00E51D73">
      <w:pPr>
        <w:pStyle w:val="a3"/>
        <w:widowControl/>
        <w:spacing w:line="357" w:lineRule="atLeast"/>
        <w:ind w:left="1172" w:right="752" w:hanging="420"/>
        <w:jc w:val="left"/>
        <w:rPr>
          <w:rFonts w:ascii="楷体_GB2312" w:eastAsia="楷体_GB2312" w:hAnsi="Lucida Grande" w:cs="楷体_GB2312"/>
          <w:color w:val="000000"/>
          <w:shd w:val="clear" w:color="auto" w:fill="FFFFFF"/>
        </w:rPr>
      </w:pPr>
      <w:r>
        <w:rPr>
          <w:rFonts w:ascii="楷体_GB2312" w:eastAsia="楷体_GB2312" w:hAnsi="Lucida Grande" w:cs="楷体_GB2312"/>
          <w:color w:val="000000"/>
          <w:shd w:val="clear" w:color="auto" w:fill="FFFFFF"/>
        </w:rPr>
        <w:t>1.</w:t>
      </w:r>
      <w:r>
        <w:rPr>
          <w:rFonts w:ascii="Times New Roman" w:eastAsia="楷体_GB2312" w:hAnsi="Times New Roman" w:cs="Times New Roman"/>
          <w:color w:val="000000"/>
          <w:sz w:val="14"/>
          <w:szCs w:val="14"/>
          <w:shd w:val="clear" w:color="auto" w:fill="FFFFFF"/>
        </w:rPr>
        <w:t> </w:t>
      </w:r>
      <w:r>
        <w:rPr>
          <w:rFonts w:ascii="Lucida Grande" w:eastAsia="Lucida Grande" w:hAnsi="Lucida Grande" w:cs="Lucida Grande"/>
          <w:color w:val="000000"/>
          <w:sz w:val="20"/>
          <w:szCs w:val="20"/>
        </w:rPr>
        <w:t> </w:t>
      </w:r>
      <w:r>
        <w:rPr>
          <w:rFonts w:ascii="楷体_GB2312" w:eastAsia="楷体_GB2312" w:hAnsi="Lucida Grande" w:cs="楷体_GB2312" w:hint="eastAsia"/>
          <w:color w:val="000000"/>
          <w:shd w:val="clear" w:color="auto" w:fill="FFFFFF"/>
        </w:rPr>
        <w:t>微信及钉钉</w:t>
      </w:r>
      <w:r>
        <w:rPr>
          <w:rFonts w:ascii="楷体_GB2312" w:eastAsia="楷体_GB2312" w:hAnsi="Lucida Grande" w:cs="楷体_GB2312"/>
          <w:color w:val="000000"/>
          <w:shd w:val="clear" w:color="auto" w:fill="FFFFFF"/>
        </w:rPr>
        <w:t>：</w:t>
      </w:r>
      <w:r>
        <w:rPr>
          <w:rFonts w:ascii="楷体_GB2312" w:eastAsia="楷体_GB2312" w:hAnsi="Lucida Grande" w:cs="楷体_GB2312" w:hint="eastAsia"/>
          <w:color w:val="000000"/>
          <w:shd w:val="clear" w:color="auto" w:fill="FFFFFF"/>
        </w:rPr>
        <w:t>入职后大群管理员会将你拉入相应的微信群及钉钉群。</w:t>
      </w:r>
    </w:p>
    <w:p w14:paraId="682FB0CE" w14:textId="77777777" w:rsidR="002057EF" w:rsidRDefault="00E51D73">
      <w:pPr>
        <w:widowControl/>
        <w:spacing w:line="315" w:lineRule="atLeast"/>
        <w:ind w:leftChars="342" w:left="1198" w:right="752" w:hangingChars="200" w:hanging="480"/>
        <w:jc w:val="left"/>
        <w:rPr>
          <w:rFonts w:ascii="楷体_GB2312" w:eastAsia="楷体_GB2312" w:hAnsi="Lucida Grande" w:cs="楷体_GB2312"/>
          <w:color w:val="000000"/>
          <w:sz w:val="24"/>
          <w:shd w:val="clear" w:color="auto" w:fill="FFFFFF"/>
        </w:rPr>
      </w:pPr>
      <w:r>
        <w:rPr>
          <w:rFonts w:ascii="楷体_GB2312" w:eastAsia="楷体_GB2312" w:hAnsi="Lucida Grande" w:cs="楷体_GB2312" w:hint="eastAsia"/>
          <w:color w:val="000000"/>
          <w:sz w:val="24"/>
          <w:shd w:val="clear" w:color="auto" w:fill="FFFFFF"/>
        </w:rPr>
        <w:t>2.公司为每位小伙伴申请阿里云企业邮箱，邮箱前缀可自由命名，详情可咨询</w:t>
      </w:r>
      <w:bookmarkStart w:id="0" w:name="_GoBack"/>
      <w:bookmarkEnd w:id="0"/>
      <w:ins w:id="1" w:author="i2301" w:date="2017-11-04T14:06:00Z">
        <w:r w:rsidR="00BB6D4C">
          <w:rPr>
            <w:rFonts w:ascii="楷体_GB2312" w:eastAsia="楷体_GB2312" w:hAnsi="Verdana" w:cs="楷体_GB2312" w:hint="eastAsia"/>
            <w:color w:val="000000"/>
            <w:shd w:val="clear" w:color="auto" w:fill="FFFFFF"/>
          </w:rPr>
          <w:t>人事行政-赵晴晴。</w:t>
        </w:r>
      </w:ins>
      <w:del w:id="2" w:author="i2301" w:date="2017-11-04T14:06:00Z">
        <w:r w:rsidDel="00BB6D4C">
          <w:rPr>
            <w:rFonts w:ascii="楷体_GB2312" w:eastAsia="楷体_GB2312" w:hAnsi="Lucida Grande" w:cs="楷体_GB2312" w:hint="eastAsia"/>
            <w:color w:val="000000"/>
            <w:sz w:val="24"/>
            <w:shd w:val="clear" w:color="auto" w:fill="FFFFFF"/>
          </w:rPr>
          <w:delText>Joanna</w:delText>
        </w:r>
      </w:del>
      <w:r>
        <w:rPr>
          <w:rFonts w:ascii="楷体_GB2312" w:eastAsia="楷体_GB2312" w:hAnsi="Lucida Grande" w:cs="楷体_GB2312" w:hint="eastAsia"/>
          <w:color w:val="000000"/>
          <w:sz w:val="24"/>
          <w:shd w:val="clear" w:color="auto" w:fill="FFFFFF"/>
        </w:rPr>
        <w:t>。</w:t>
      </w:r>
    </w:p>
    <w:p w14:paraId="089EBAE3" w14:textId="77777777" w:rsidR="002057EF" w:rsidRDefault="002057EF">
      <w:pPr>
        <w:pStyle w:val="a3"/>
        <w:widowControl/>
        <w:spacing w:line="357" w:lineRule="atLeast"/>
        <w:ind w:left="1172" w:right="752" w:hanging="420"/>
        <w:jc w:val="left"/>
        <w:rPr>
          <w:rFonts w:ascii="楷体_GB2312" w:eastAsia="楷体_GB2312" w:hAnsi="Lucida Grande" w:cs="楷体_GB2312"/>
          <w:color w:val="000000"/>
          <w:shd w:val="clear" w:color="auto" w:fill="FFFFFF"/>
        </w:rPr>
      </w:pPr>
    </w:p>
    <w:p w14:paraId="4C744718" w14:textId="77777777" w:rsidR="002057EF" w:rsidRDefault="002057EF">
      <w:pPr>
        <w:widowControl/>
        <w:spacing w:line="315" w:lineRule="atLeast"/>
        <w:ind w:right="752"/>
        <w:jc w:val="left"/>
        <w:rPr>
          <w:rFonts w:ascii="楷体_GB2312" w:eastAsia="楷体_GB2312" w:hAnsi="Verdana" w:cs="楷体_GB2312"/>
          <w:color w:val="000000"/>
          <w:sz w:val="24"/>
          <w:shd w:val="clear" w:color="auto" w:fill="FFFFFF"/>
        </w:rPr>
      </w:pPr>
    </w:p>
    <w:p w14:paraId="23D83924" w14:textId="77777777" w:rsidR="002057EF" w:rsidRDefault="00E51D73">
      <w:pPr>
        <w:widowControl/>
        <w:spacing w:line="315" w:lineRule="atLeast"/>
        <w:ind w:left="1320" w:right="752" w:hanging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五、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楷体_GB2312" w:eastAsia="楷体_GB2312" w:hAnsi="Times New Roman" w:cs="楷体_GB2312"/>
          <w:b/>
          <w:color w:val="000000"/>
          <w:kern w:val="0"/>
          <w:sz w:val="24"/>
          <w:shd w:val="clear" w:color="auto" w:fill="FFFFFF"/>
          <w:lang w:bidi="ar"/>
        </w:rPr>
        <w:t>薪金及福利</w:t>
      </w:r>
    </w:p>
    <w:p w14:paraId="3914D041" w14:textId="77777777" w:rsidR="002057EF" w:rsidRDefault="00E51D73">
      <w:pPr>
        <w:widowControl/>
        <w:spacing w:line="315" w:lineRule="atLeast"/>
        <w:ind w:left="752" w:right="752" w:firstLine="420"/>
        <w:jc w:val="left"/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公司发薪时间为每月10日（发放上月薪资）</w:t>
      </w:r>
      <w:r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，如遇节假日或休息日，会提前到最近的工作日支付</w:t>
      </w: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。</w:t>
      </w:r>
    </w:p>
    <w:p w14:paraId="6E860D99" w14:textId="77777777" w:rsidR="002057EF" w:rsidRDefault="002057EF">
      <w:pPr>
        <w:widowControl/>
        <w:spacing w:line="315" w:lineRule="atLeast"/>
        <w:ind w:right="752"/>
        <w:jc w:val="left"/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</w:pPr>
    </w:p>
    <w:p w14:paraId="27C4AB6F" w14:textId="77777777" w:rsidR="002057EF" w:rsidRDefault="00E51D73">
      <w:pPr>
        <w:widowControl/>
        <w:spacing w:line="315" w:lineRule="atLeast"/>
        <w:ind w:left="752" w:right="752"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如果您还有其他需要，可以与以下人员联系:</w:t>
      </w:r>
    </w:p>
    <w:p w14:paraId="3EF176C0" w14:textId="77777777" w:rsidR="002057EF" w:rsidRPr="00E51D73" w:rsidRDefault="00E51D73">
      <w:pPr>
        <w:widowControl/>
        <w:spacing w:line="315" w:lineRule="atLeast"/>
        <w:ind w:left="752" w:right="752" w:firstLine="420"/>
        <w:jc w:val="left"/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</w:pPr>
      <w:r w:rsidRPr="00E51D73"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人事</w:t>
      </w:r>
      <w:r w:rsidRPr="00E51D73"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行政</w:t>
      </w:r>
      <w:r w:rsidRPr="00E51D73"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 xml:space="preserve"> 姓名：</w:t>
      </w:r>
      <w:r w:rsidRPr="00E51D73"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 xml:space="preserve">赵晴晴 </w:t>
      </w:r>
      <w:r w:rsidRPr="00E51D73"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电话：</w:t>
      </w:r>
      <w:r w:rsidRPr="00E51D73"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13760685633</w:t>
      </w:r>
    </w:p>
    <w:p w14:paraId="50656AC8" w14:textId="77777777" w:rsidR="002057EF" w:rsidRDefault="00E51D73">
      <w:pPr>
        <w:widowControl/>
        <w:spacing w:line="315" w:lineRule="atLeast"/>
        <w:ind w:left="752" w:right="752" w:firstLine="425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color w:val="000000"/>
          <w:spacing w:val="-20"/>
          <w:kern w:val="0"/>
          <w:sz w:val="24"/>
          <w:shd w:val="clear" w:color="auto" w:fill="FFFFFF"/>
          <w:lang w:bidi="ar"/>
        </w:rPr>
        <w:t>祝工作愉快！</w:t>
      </w:r>
      <w:r>
        <w:rPr>
          <w:rFonts w:ascii="楷体_GB2312" w:eastAsia="楷体_GB2312" w:hAnsi="Times New Roman" w:cs="楷体_GB2312"/>
          <w:color w:val="000000"/>
          <w:spacing w:val="-20"/>
          <w:kern w:val="0"/>
          <w:sz w:val="24"/>
          <w:shd w:val="clear" w:color="auto" w:fill="FFFFFF"/>
          <w:lang w:bidi="ar"/>
        </w:rPr>
        <w:t>                                       </w:t>
      </w:r>
    </w:p>
    <w:p w14:paraId="5DBE5BFD" w14:textId="77777777" w:rsidR="002057EF" w:rsidRPr="00E51D73" w:rsidRDefault="00E51D73" w:rsidP="00E51D73">
      <w:pPr>
        <w:widowControl/>
        <w:spacing w:line="315" w:lineRule="atLeast"/>
        <w:ind w:left="752" w:right="752" w:firstLine="425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color w:val="000000"/>
          <w:spacing w:val="-20"/>
          <w:kern w:val="0"/>
          <w:sz w:val="24"/>
          <w:shd w:val="clear" w:color="auto" w:fill="FFFFFF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楷体_GB2312" w:eastAsia="楷体_GB2312" w:hAnsi="Lucida Grande" w:cs="楷体_GB2312" w:hint="eastAsia"/>
          <w:color w:val="000000"/>
          <w:kern w:val="0"/>
          <w:sz w:val="24"/>
          <w:shd w:val="clear" w:color="auto" w:fill="FFFFFF"/>
          <w:lang w:bidi="ar"/>
        </w:rPr>
        <w:t>广州线条信息科技有限公司（</w:t>
      </w:r>
      <w:proofErr w:type="spellStart"/>
      <w:r>
        <w:rPr>
          <w:rFonts w:ascii="楷体_GB2312" w:eastAsia="楷体_GB2312" w:hAnsi="Lucida Grande" w:cs="楷体_GB2312" w:hint="eastAsia"/>
          <w:color w:val="000000"/>
          <w:kern w:val="0"/>
          <w:sz w:val="24"/>
          <w:shd w:val="clear" w:color="auto" w:fill="FFFFFF"/>
          <w:lang w:bidi="ar"/>
        </w:rPr>
        <w:t>SuperADS</w:t>
      </w:r>
      <w:proofErr w:type="spellEnd"/>
      <w:r>
        <w:rPr>
          <w:rFonts w:ascii="楷体_GB2312" w:eastAsia="楷体_GB2312" w:hAnsi="Lucida Grande" w:cs="楷体_GB2312" w:hint="eastAsi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6ADBD0E0" w14:textId="77777777" w:rsidR="002057EF" w:rsidRPr="00E51D73" w:rsidRDefault="00E51D73" w:rsidP="00E51D73">
      <w:pPr>
        <w:widowControl/>
        <w:spacing w:line="315" w:lineRule="atLeast"/>
        <w:ind w:left="752" w:right="752" w:hanging="420"/>
        <w:jc w:val="right"/>
        <w:rPr>
          <w:rFonts w:ascii="Times New Roman" w:hAnsi="Times New Roman" w:cs="Times New Roman"/>
          <w:color w:val="000000"/>
          <w:szCs w:val="21"/>
        </w:rPr>
      </w:pP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201</w:t>
      </w:r>
      <w:r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7</w:t>
      </w: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年0</w:t>
      </w:r>
      <w:r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9</w:t>
      </w: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月</w:t>
      </w:r>
      <w:r>
        <w:rPr>
          <w:rFonts w:ascii="楷体_GB2312" w:eastAsia="楷体_GB2312" w:hAnsi="Times New Roman" w:cs="楷体_GB2312" w:hint="eastAsia"/>
          <w:color w:val="000000"/>
          <w:kern w:val="0"/>
          <w:sz w:val="24"/>
          <w:shd w:val="clear" w:color="auto" w:fill="FFFFFF"/>
          <w:lang w:bidi="ar"/>
        </w:rPr>
        <w:t>19</w:t>
      </w:r>
      <w:r>
        <w:rPr>
          <w:rFonts w:ascii="楷体_GB2312" w:eastAsia="楷体_GB2312" w:hAnsi="Times New Roman" w:cs="楷体_GB2312"/>
          <w:color w:val="000000"/>
          <w:kern w:val="0"/>
          <w:sz w:val="24"/>
          <w:shd w:val="clear" w:color="auto" w:fill="FFFFFF"/>
          <w:lang w:bidi="ar"/>
        </w:rPr>
        <w:t>日</w:t>
      </w:r>
    </w:p>
    <w:sectPr w:rsidR="002057EF" w:rsidRPr="00E5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A35A"/>
    <w:multiLevelType w:val="singleLevel"/>
    <w:tmpl w:val="59BEA35A"/>
    <w:lvl w:ilvl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2301">
    <w15:presenceInfo w15:providerId="None" w15:userId="i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146B"/>
    <w:rsid w:val="002057EF"/>
    <w:rsid w:val="00376069"/>
    <w:rsid w:val="00433357"/>
    <w:rsid w:val="00BB6D4C"/>
    <w:rsid w:val="00E51D73"/>
    <w:rsid w:val="26E12786"/>
    <w:rsid w:val="56D94DEF"/>
    <w:rsid w:val="67F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016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a8"/>
    <w:rsid w:val="00376069"/>
    <w:rPr>
      <w:sz w:val="18"/>
      <w:szCs w:val="18"/>
    </w:rPr>
  </w:style>
  <w:style w:type="character" w:customStyle="1" w:styleId="a8">
    <w:name w:val="批注框文本字符"/>
    <w:basedOn w:val="a0"/>
    <w:link w:val="a7"/>
    <w:rsid w:val="003760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i2301</cp:lastModifiedBy>
  <cp:revision>2</cp:revision>
  <dcterms:created xsi:type="dcterms:W3CDTF">2017-11-04T06:07:00Z</dcterms:created>
  <dcterms:modified xsi:type="dcterms:W3CDTF">2017-11-04T06:07:00Z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