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C441D" w14:textId="77777777" w:rsidR="00C44A28" w:rsidRDefault="00C44A28" w:rsidP="00273E6B">
      <w:pPr>
        <w:jc w:val="center"/>
        <w:rPr>
          <w:b/>
          <w:sz w:val="52"/>
          <w:szCs w:val="52"/>
        </w:rPr>
      </w:pPr>
      <w:bookmarkStart w:id="0" w:name="_GoBack"/>
      <w:bookmarkEnd w:id="0"/>
      <w:r>
        <w:rPr>
          <w:rFonts w:hint="eastAsia"/>
          <w:b/>
          <w:sz w:val="52"/>
          <w:szCs w:val="52"/>
        </w:rPr>
        <w:t>试用员工转正申请表</w:t>
      </w: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1"/>
        <w:gridCol w:w="1311"/>
        <w:gridCol w:w="1311"/>
        <w:gridCol w:w="1312"/>
        <w:gridCol w:w="1311"/>
        <w:gridCol w:w="1311"/>
        <w:gridCol w:w="1311"/>
        <w:gridCol w:w="1312"/>
      </w:tblGrid>
      <w:tr w:rsidR="00C44A28" w14:paraId="69C9F66D" w14:textId="77777777" w:rsidTr="00AA4578">
        <w:trPr>
          <w:trHeight w:val="615"/>
        </w:trPr>
        <w:tc>
          <w:tcPr>
            <w:tcW w:w="1311" w:type="dxa"/>
            <w:vAlign w:val="center"/>
          </w:tcPr>
          <w:p w14:paraId="562DD357" w14:textId="77777777" w:rsidR="00C44A28" w:rsidRDefault="00C44A28" w:rsidP="00C44A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申请人</w:t>
            </w:r>
          </w:p>
        </w:tc>
        <w:tc>
          <w:tcPr>
            <w:tcW w:w="1311" w:type="dxa"/>
            <w:vAlign w:val="center"/>
          </w:tcPr>
          <w:p w14:paraId="3711A365" w14:textId="77777777" w:rsidR="00C44A28" w:rsidRDefault="00C44A28" w:rsidP="00C44A28">
            <w:pPr>
              <w:jc w:val="center"/>
              <w:rPr>
                <w:sz w:val="24"/>
              </w:rPr>
            </w:pPr>
          </w:p>
        </w:tc>
        <w:tc>
          <w:tcPr>
            <w:tcW w:w="1311" w:type="dxa"/>
            <w:vAlign w:val="center"/>
          </w:tcPr>
          <w:p w14:paraId="3AB63E05" w14:textId="77777777" w:rsidR="00C44A28" w:rsidRDefault="00C44A28" w:rsidP="00C44A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所在部门</w:t>
            </w:r>
          </w:p>
        </w:tc>
        <w:tc>
          <w:tcPr>
            <w:tcW w:w="1312" w:type="dxa"/>
            <w:vAlign w:val="center"/>
          </w:tcPr>
          <w:p w14:paraId="7C7627F8" w14:textId="77777777" w:rsidR="00C44A28" w:rsidRDefault="00C44A28" w:rsidP="00C44A28">
            <w:pPr>
              <w:jc w:val="center"/>
              <w:rPr>
                <w:sz w:val="24"/>
              </w:rPr>
            </w:pPr>
          </w:p>
        </w:tc>
        <w:tc>
          <w:tcPr>
            <w:tcW w:w="1311" w:type="dxa"/>
            <w:vAlign w:val="center"/>
          </w:tcPr>
          <w:p w14:paraId="5BE85359" w14:textId="77777777" w:rsidR="00C44A28" w:rsidRDefault="00C44A28" w:rsidP="00C44A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学历</w:t>
            </w:r>
          </w:p>
        </w:tc>
        <w:tc>
          <w:tcPr>
            <w:tcW w:w="1311" w:type="dxa"/>
            <w:vAlign w:val="center"/>
          </w:tcPr>
          <w:p w14:paraId="7AD259B7" w14:textId="77777777" w:rsidR="00C44A28" w:rsidRDefault="00C44A28" w:rsidP="00C44A28">
            <w:pPr>
              <w:jc w:val="center"/>
              <w:rPr>
                <w:sz w:val="24"/>
              </w:rPr>
            </w:pPr>
          </w:p>
        </w:tc>
        <w:tc>
          <w:tcPr>
            <w:tcW w:w="1311" w:type="dxa"/>
            <w:vAlign w:val="center"/>
          </w:tcPr>
          <w:p w14:paraId="72C8C042" w14:textId="77777777" w:rsidR="00C44A28" w:rsidRDefault="00C44A28" w:rsidP="00C44A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入职日期</w:t>
            </w:r>
          </w:p>
        </w:tc>
        <w:tc>
          <w:tcPr>
            <w:tcW w:w="1312" w:type="dxa"/>
            <w:vAlign w:val="center"/>
          </w:tcPr>
          <w:p w14:paraId="1A848AB5" w14:textId="77777777" w:rsidR="00C44A28" w:rsidRDefault="00C44A28" w:rsidP="00C44A28">
            <w:pPr>
              <w:jc w:val="center"/>
              <w:rPr>
                <w:sz w:val="24"/>
              </w:rPr>
            </w:pPr>
          </w:p>
        </w:tc>
      </w:tr>
      <w:tr w:rsidR="00C44A28" w14:paraId="0C0A7894" w14:textId="77777777" w:rsidTr="00C20B45">
        <w:trPr>
          <w:trHeight w:val="615"/>
        </w:trPr>
        <w:tc>
          <w:tcPr>
            <w:tcW w:w="1311" w:type="dxa"/>
            <w:vAlign w:val="center"/>
          </w:tcPr>
          <w:p w14:paraId="03FFA80A" w14:textId="77777777" w:rsidR="00C44A28" w:rsidRDefault="00C44A28" w:rsidP="00C44A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  <w:tc>
          <w:tcPr>
            <w:tcW w:w="1311" w:type="dxa"/>
            <w:vAlign w:val="center"/>
          </w:tcPr>
          <w:p w14:paraId="01DE4574" w14:textId="77777777" w:rsidR="00C44A28" w:rsidRDefault="00C44A28" w:rsidP="00C44A28">
            <w:pPr>
              <w:jc w:val="center"/>
              <w:rPr>
                <w:sz w:val="24"/>
              </w:rPr>
            </w:pPr>
          </w:p>
        </w:tc>
        <w:tc>
          <w:tcPr>
            <w:tcW w:w="1311" w:type="dxa"/>
            <w:vAlign w:val="center"/>
          </w:tcPr>
          <w:p w14:paraId="471B20FF" w14:textId="77777777" w:rsidR="00C44A28" w:rsidRDefault="00C44A28" w:rsidP="00C44A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1312" w:type="dxa"/>
            <w:vAlign w:val="center"/>
          </w:tcPr>
          <w:p w14:paraId="76CDB6C5" w14:textId="77777777" w:rsidR="00C44A28" w:rsidRDefault="00C44A28" w:rsidP="00C44A28">
            <w:pPr>
              <w:jc w:val="center"/>
              <w:rPr>
                <w:sz w:val="24"/>
              </w:rPr>
            </w:pPr>
          </w:p>
        </w:tc>
        <w:tc>
          <w:tcPr>
            <w:tcW w:w="1311" w:type="dxa"/>
            <w:vAlign w:val="center"/>
          </w:tcPr>
          <w:p w14:paraId="4CE99622" w14:textId="77777777" w:rsidR="00C44A28" w:rsidRDefault="00C44A28" w:rsidP="00C44A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311" w:type="dxa"/>
            <w:vAlign w:val="center"/>
          </w:tcPr>
          <w:p w14:paraId="383165DA" w14:textId="77777777" w:rsidR="00C44A28" w:rsidRDefault="00C44A28" w:rsidP="00C44A28">
            <w:pPr>
              <w:jc w:val="center"/>
              <w:rPr>
                <w:sz w:val="24"/>
              </w:rPr>
            </w:pPr>
          </w:p>
        </w:tc>
        <w:tc>
          <w:tcPr>
            <w:tcW w:w="1311" w:type="dxa"/>
            <w:vAlign w:val="center"/>
          </w:tcPr>
          <w:p w14:paraId="5A1D2B51" w14:textId="77777777" w:rsidR="00C44A28" w:rsidRDefault="00C44A28" w:rsidP="00C44A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申请日期</w:t>
            </w:r>
          </w:p>
        </w:tc>
        <w:tc>
          <w:tcPr>
            <w:tcW w:w="1312" w:type="dxa"/>
            <w:vAlign w:val="center"/>
          </w:tcPr>
          <w:p w14:paraId="2C13BB70" w14:textId="77777777" w:rsidR="00C44A28" w:rsidRDefault="00C44A28" w:rsidP="00C44A28">
            <w:pPr>
              <w:jc w:val="center"/>
              <w:rPr>
                <w:sz w:val="24"/>
              </w:rPr>
            </w:pPr>
          </w:p>
        </w:tc>
      </w:tr>
      <w:tr w:rsidR="00C44A28" w14:paraId="043DFB00" w14:textId="77777777" w:rsidTr="00C44A28">
        <w:trPr>
          <w:trHeight w:val="2405"/>
        </w:trPr>
        <w:tc>
          <w:tcPr>
            <w:tcW w:w="10490" w:type="dxa"/>
            <w:gridSpan w:val="8"/>
          </w:tcPr>
          <w:p w14:paraId="08C084C9" w14:textId="77777777" w:rsidR="00C44A28" w:rsidRDefault="00C44A28" w:rsidP="00C4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试用期工作</w:t>
            </w:r>
            <w:r w:rsidR="00F07278">
              <w:rPr>
                <w:rFonts w:hint="eastAsia"/>
                <w:sz w:val="24"/>
              </w:rPr>
              <w:t>概述</w:t>
            </w:r>
            <w:r w:rsidRPr="00C44A28">
              <w:rPr>
                <w:rFonts w:hint="eastAsia"/>
                <w:sz w:val="24"/>
              </w:rPr>
              <w:t>（简述试用期的工作内容及成果）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5CB2BD47" w14:textId="77777777" w:rsidR="00C44A28" w:rsidRDefault="00C44A28" w:rsidP="00C44A28">
            <w:pPr>
              <w:rPr>
                <w:sz w:val="24"/>
              </w:rPr>
            </w:pPr>
          </w:p>
          <w:p w14:paraId="501437B7" w14:textId="77777777" w:rsidR="00C44A28" w:rsidRDefault="00C44A28" w:rsidP="00C44A28">
            <w:pPr>
              <w:spacing w:line="360" w:lineRule="auto"/>
              <w:rPr>
                <w:sz w:val="24"/>
              </w:rPr>
            </w:pPr>
          </w:p>
          <w:p w14:paraId="32AA490A" w14:textId="77777777" w:rsidR="00C44A28" w:rsidRDefault="00C44A28" w:rsidP="00C44A2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</w:t>
            </w:r>
          </w:p>
          <w:p w14:paraId="49C0CB24" w14:textId="77777777" w:rsidR="00C44A28" w:rsidRDefault="00C44A28" w:rsidP="00C44A28">
            <w:pPr>
              <w:spacing w:line="360" w:lineRule="auto"/>
              <w:ind w:firstLineChars="2450" w:firstLine="5880"/>
              <w:rPr>
                <w:sz w:val="24"/>
              </w:rPr>
            </w:pPr>
          </w:p>
        </w:tc>
      </w:tr>
      <w:tr w:rsidR="00C44A28" w14:paraId="2B9247A7" w14:textId="77777777" w:rsidTr="00C44A28">
        <w:trPr>
          <w:trHeight w:val="1882"/>
        </w:trPr>
        <w:tc>
          <w:tcPr>
            <w:tcW w:w="10490" w:type="dxa"/>
            <w:gridSpan w:val="8"/>
          </w:tcPr>
          <w:p w14:paraId="58D2D716" w14:textId="77777777" w:rsidR="00C44A28" w:rsidRPr="00C44A28" w:rsidRDefault="00C44A28" w:rsidP="00C44A28">
            <w:pPr>
              <w:rPr>
                <w:sz w:val="24"/>
              </w:rPr>
            </w:pPr>
            <w:r w:rsidRPr="00C44A28">
              <w:rPr>
                <w:rFonts w:hint="eastAsia"/>
                <w:sz w:val="24"/>
              </w:rPr>
              <w:t>转正后工作规划</w:t>
            </w:r>
            <w:r>
              <w:rPr>
                <w:rFonts w:hint="eastAsia"/>
                <w:sz w:val="24"/>
              </w:rPr>
              <w:t>：</w:t>
            </w:r>
          </w:p>
        </w:tc>
      </w:tr>
      <w:tr w:rsidR="00C44A28" w14:paraId="39CBF20F" w14:textId="77777777" w:rsidTr="00C44A28">
        <w:trPr>
          <w:trHeight w:val="3699"/>
        </w:trPr>
        <w:tc>
          <w:tcPr>
            <w:tcW w:w="10490" w:type="dxa"/>
            <w:gridSpan w:val="8"/>
            <w:vAlign w:val="center"/>
          </w:tcPr>
          <w:p w14:paraId="25D39149" w14:textId="77777777" w:rsidR="00C44A28" w:rsidRDefault="00C44A28" w:rsidP="00C44A2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部门负责人意见：</w:t>
            </w:r>
          </w:p>
          <w:p w14:paraId="4079592A" w14:textId="77777777" w:rsidR="00C44A28" w:rsidRDefault="00C44A28" w:rsidP="00C44A2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转正建议：□优秀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□良好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□合格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□需改进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□不合格</w:t>
            </w:r>
          </w:p>
          <w:p w14:paraId="0A5E6A37" w14:textId="77777777" w:rsidR="00C44A28" w:rsidRDefault="00C44A28" w:rsidP="00C44A2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转正日期：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□提前转正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□按期转正</w:t>
            </w:r>
            <w:r>
              <w:rPr>
                <w:rFonts w:hint="eastAsia"/>
                <w:sz w:val="24"/>
              </w:rPr>
              <w:t xml:space="preserve">  </w:t>
            </w:r>
            <w:r w:rsidR="00BB7924">
              <w:rPr>
                <w:rFonts w:hint="eastAsia"/>
                <w:sz w:val="24"/>
              </w:rPr>
              <w:t>□延长试用期</w:t>
            </w:r>
            <w:r w:rsidRPr="00C44A28">
              <w:rPr>
                <w:rFonts w:hint="eastAsia"/>
                <w:sz w:val="24"/>
              </w:rPr>
              <w:t>（</w:t>
            </w:r>
            <w:r w:rsidRPr="00C44A28">
              <w:rPr>
                <w:rFonts w:hint="eastAsia"/>
                <w:sz w:val="24"/>
              </w:rPr>
              <w:t xml:space="preserve"> </w:t>
            </w:r>
            <w:r w:rsidRPr="00C44A28">
              <w:rPr>
                <w:rFonts w:hint="eastAsia"/>
                <w:sz w:val="24"/>
              </w:rPr>
              <w:t>）个月</w:t>
            </w:r>
          </w:p>
          <w:p w14:paraId="631D7E2B" w14:textId="77777777" w:rsidR="00C44A28" w:rsidRDefault="00C44A28" w:rsidP="00C44A2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薪酬建议：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</w:p>
          <w:p w14:paraId="7D7E2EAE" w14:textId="77777777" w:rsidR="00C44A28" w:rsidRDefault="00C44A28" w:rsidP="00C44A2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上级评语：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6CD1BB19" w14:textId="77777777" w:rsidR="00C44A28" w:rsidRDefault="00C44A28" w:rsidP="00C44A2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</w:t>
            </w:r>
            <w:r>
              <w:rPr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部门负责人：</w:t>
            </w:r>
          </w:p>
          <w:p w14:paraId="4503B1E2" w14:textId="77777777" w:rsidR="00C44A28" w:rsidRDefault="00C44A28" w:rsidP="00C44A28">
            <w:pPr>
              <w:spacing w:line="360" w:lineRule="auto"/>
              <w:ind w:firstLineChars="3000" w:firstLine="7200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  <w:r>
              <w:rPr>
                <w:sz w:val="24"/>
              </w:rPr>
              <w:t>：</w:t>
            </w:r>
            <w:r w:rsidR="00C45FF1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="00C45FF1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C44A28" w14:paraId="298B2598" w14:textId="77777777" w:rsidTr="00C44A28">
        <w:trPr>
          <w:trHeight w:val="613"/>
        </w:trPr>
        <w:tc>
          <w:tcPr>
            <w:tcW w:w="10490" w:type="dxa"/>
            <w:gridSpan w:val="8"/>
          </w:tcPr>
          <w:p w14:paraId="601203D0" w14:textId="77777777" w:rsidR="00C44A28" w:rsidRDefault="00C44A28" w:rsidP="00C44A28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行政</w:t>
            </w:r>
            <w:r w:rsidR="001C497B">
              <w:rPr>
                <w:rFonts w:hint="eastAsia"/>
                <w:b/>
                <w:bCs/>
                <w:sz w:val="24"/>
              </w:rPr>
              <w:t>人事</w:t>
            </w:r>
            <w:r>
              <w:rPr>
                <w:rFonts w:hint="eastAsia"/>
                <w:b/>
                <w:bCs/>
                <w:sz w:val="24"/>
              </w:rPr>
              <w:t>部意见：</w:t>
            </w:r>
          </w:p>
          <w:p w14:paraId="2E291EA7" w14:textId="77777777" w:rsidR="00C44A28" w:rsidRDefault="00C44A28" w:rsidP="00C44A2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转正日期：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 w:rsidR="00C45FF1"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转正薪酬：</w:t>
            </w:r>
            <w:r>
              <w:rPr>
                <w:rFonts w:hint="eastAsia"/>
                <w:sz w:val="24"/>
                <w:u w:val="single"/>
              </w:rPr>
              <w:t xml:space="preserve">               </w:t>
            </w:r>
            <w:r>
              <w:rPr>
                <w:rFonts w:hint="eastAsia"/>
                <w:sz w:val="24"/>
              </w:rPr>
              <w:t xml:space="preserve">                                                        </w:t>
            </w:r>
          </w:p>
          <w:p w14:paraId="7A89A935" w14:textId="77777777" w:rsidR="00C44A28" w:rsidRDefault="00C44A28" w:rsidP="00C44A28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试用期考勤情况：</w:t>
            </w:r>
            <w:r>
              <w:rPr>
                <w:rFonts w:hint="eastAsia"/>
                <w:sz w:val="24"/>
                <w:u w:val="single"/>
              </w:rPr>
              <w:t xml:space="preserve">                  </w:t>
            </w:r>
          </w:p>
          <w:p w14:paraId="0E2D4D78" w14:textId="77777777" w:rsidR="00C44A28" w:rsidRDefault="00C44A28" w:rsidP="00C44A2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评语：</w:t>
            </w:r>
          </w:p>
          <w:p w14:paraId="7B01A7C4" w14:textId="77777777" w:rsidR="00C44A28" w:rsidRDefault="00C44A28" w:rsidP="00C44A2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</w:t>
            </w:r>
            <w:r w:rsidR="00C45FF1">
              <w:rPr>
                <w:sz w:val="24"/>
              </w:rPr>
              <w:t xml:space="preserve">           </w:t>
            </w:r>
            <w:r w:rsidR="00C45FF1">
              <w:rPr>
                <w:rFonts w:hint="eastAsia"/>
                <w:sz w:val="24"/>
              </w:rPr>
              <w:t>人力资源</w:t>
            </w:r>
            <w:r>
              <w:rPr>
                <w:rFonts w:hint="eastAsia"/>
                <w:sz w:val="24"/>
              </w:rPr>
              <w:t>经理：</w:t>
            </w:r>
            <w:r>
              <w:rPr>
                <w:rFonts w:hint="eastAsia"/>
                <w:sz w:val="24"/>
              </w:rPr>
              <w:t xml:space="preserve">                    </w:t>
            </w:r>
          </w:p>
          <w:p w14:paraId="098E0CBB" w14:textId="77777777" w:rsidR="00C44A28" w:rsidRDefault="00C44A28" w:rsidP="00C44A2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</w:t>
            </w:r>
            <w:r w:rsidR="00C45FF1">
              <w:rPr>
                <w:rFonts w:hint="eastAsia"/>
                <w:sz w:val="24"/>
              </w:rPr>
              <w:t>日期</w:t>
            </w:r>
            <w:r w:rsidR="00C45FF1">
              <w:rPr>
                <w:sz w:val="24"/>
              </w:rPr>
              <w:t>：</w:t>
            </w:r>
            <w:r w:rsidR="00C45FF1">
              <w:rPr>
                <w:rFonts w:hint="eastAsia"/>
                <w:sz w:val="24"/>
              </w:rPr>
              <w:t xml:space="preserve"> </w:t>
            </w:r>
            <w:r w:rsidR="00C45FF1">
              <w:rPr>
                <w:sz w:val="24"/>
              </w:rPr>
              <w:t xml:space="preserve"> </w:t>
            </w:r>
            <w:r w:rsidR="00C45FF1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C44A28" w14:paraId="51D3C01F" w14:textId="77777777" w:rsidTr="00C45FF1">
        <w:trPr>
          <w:trHeight w:val="1250"/>
        </w:trPr>
        <w:tc>
          <w:tcPr>
            <w:tcW w:w="10490" w:type="dxa"/>
            <w:gridSpan w:val="8"/>
          </w:tcPr>
          <w:p w14:paraId="5A2E12E1" w14:textId="77777777" w:rsidR="00C44A28" w:rsidRPr="00C45FF1" w:rsidRDefault="00C44A28" w:rsidP="00C44A28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总经理（领导）审批：</w:t>
            </w:r>
          </w:p>
          <w:p w14:paraId="349739B3" w14:textId="77777777" w:rsidR="00C44A28" w:rsidRDefault="00C44A28" w:rsidP="00C44A2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</w:t>
            </w:r>
          </w:p>
          <w:p w14:paraId="288D5A73" w14:textId="77777777" w:rsidR="00C44A28" w:rsidRDefault="00C44A28" w:rsidP="00C44A2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</w:t>
            </w:r>
            <w:r w:rsidR="00C45FF1">
              <w:rPr>
                <w:rFonts w:hint="eastAsia"/>
                <w:sz w:val="24"/>
              </w:rPr>
              <w:t>日期：</w:t>
            </w:r>
            <w:r w:rsidR="00C45FF1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437E5701" w14:textId="77777777" w:rsidR="00926305" w:rsidRPr="00C44A28" w:rsidRDefault="00926305"/>
    <w:sectPr w:rsidR="00926305" w:rsidRPr="00C44A28" w:rsidSect="00C44A28">
      <w:headerReference w:type="default" r:id="rId6"/>
      <w:pgSz w:w="11906" w:h="16838"/>
      <w:pgMar w:top="1191" w:right="680" w:bottom="624" w:left="794" w:header="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03E7D" w14:textId="77777777" w:rsidR="00A83C63" w:rsidRDefault="00A83C63" w:rsidP="00C44A28">
      <w:r>
        <w:separator/>
      </w:r>
    </w:p>
  </w:endnote>
  <w:endnote w:type="continuationSeparator" w:id="0">
    <w:p w14:paraId="0903A6BE" w14:textId="77777777" w:rsidR="00A83C63" w:rsidRDefault="00A83C63" w:rsidP="00C44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EABB2" w14:textId="77777777" w:rsidR="00A83C63" w:rsidRDefault="00A83C63" w:rsidP="00C44A28">
      <w:r>
        <w:separator/>
      </w:r>
    </w:p>
  </w:footnote>
  <w:footnote w:type="continuationSeparator" w:id="0">
    <w:p w14:paraId="5F464C99" w14:textId="77777777" w:rsidR="00A83C63" w:rsidRDefault="00A83C63" w:rsidP="00C44A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CC376" w14:textId="77777777" w:rsidR="00C44A28" w:rsidRDefault="00C44A28" w:rsidP="00C44A28">
    <w:pPr>
      <w:pStyle w:val="a3"/>
      <w:jc w:val="both"/>
    </w:pPr>
  </w:p>
  <w:p w14:paraId="2FA35452" w14:textId="77777777" w:rsidR="00C44A28" w:rsidRDefault="00C44A28" w:rsidP="00C44A28">
    <w:pPr>
      <w:pStyle w:val="a3"/>
      <w:jc w:val="both"/>
    </w:pPr>
  </w:p>
  <w:p w14:paraId="27E68816" w14:textId="77777777" w:rsidR="00C44A28" w:rsidRDefault="00C44A28" w:rsidP="00C44A28">
    <w:pPr>
      <w:pStyle w:val="a3"/>
      <w:jc w:val="both"/>
    </w:pPr>
  </w:p>
  <w:p w14:paraId="51FF739B" w14:textId="77777777" w:rsidR="00C44A28" w:rsidRPr="00146BE2" w:rsidRDefault="00DD3A44" w:rsidP="00146BE2">
    <w:pPr>
      <w:pStyle w:val="a3"/>
      <w:jc w:val="left"/>
      <w:rPr>
        <w:rFonts w:ascii="宋体" w:hAnsi="宋体"/>
      </w:rPr>
    </w:pPr>
    <w:r>
      <w:rPr>
        <w:rFonts w:ascii="宋体" w:hAnsi="宋体" w:hint="eastAsia"/>
        <w:noProof/>
      </w:rPr>
      <w:drawing>
        <wp:inline distT="0" distB="0" distL="0" distR="0" wp14:anchorId="7732C1CA" wp14:editId="71415971">
          <wp:extent cx="1225883" cy="36258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横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381" cy="362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hint="eastAsia"/>
      </w:rPr>
      <w:t>广州线条</w:t>
    </w:r>
    <w:ins w:id="1" w:author="i2301" w:date="2017-11-04T14:10:00Z">
      <w:r w:rsidR="003A75B5">
        <w:rPr>
          <w:rFonts w:ascii="宋体" w:hAnsi="宋体" w:hint="eastAsia"/>
        </w:rPr>
        <w:t>信息</w:t>
      </w:r>
    </w:ins>
    <w:del w:id="2" w:author="i2301" w:date="2017-11-04T14:10:00Z">
      <w:r w:rsidR="00146BE2" w:rsidDel="003A75B5">
        <w:rPr>
          <w:rFonts w:ascii="宋体" w:hAnsi="宋体" w:hint="eastAsia"/>
        </w:rPr>
        <w:delText>网络</w:delText>
      </w:r>
    </w:del>
    <w:r w:rsidR="00146BE2">
      <w:rPr>
        <w:rFonts w:ascii="宋体" w:hAnsi="宋体" w:hint="eastAsia"/>
      </w:rPr>
      <w:t>科技</w:t>
    </w:r>
    <w:r w:rsidR="00146BE2" w:rsidRPr="006510FF">
      <w:rPr>
        <w:rFonts w:ascii="宋体" w:hAnsi="宋体" w:hint="eastAsia"/>
      </w:rPr>
      <w:t xml:space="preserve">有限公司                                        </w:t>
    </w:r>
    <w:r w:rsidR="00146BE2">
      <w:rPr>
        <w:rFonts w:ascii="宋体" w:hAnsi="宋体"/>
      </w:rPr>
      <w:t xml:space="preserve">                                  </w:t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2301">
    <w15:presenceInfo w15:providerId="None" w15:userId="i23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6E4"/>
    <w:rsid w:val="00101627"/>
    <w:rsid w:val="00146BE2"/>
    <w:rsid w:val="001C497B"/>
    <w:rsid w:val="002653EE"/>
    <w:rsid w:val="00273E6B"/>
    <w:rsid w:val="003A75B5"/>
    <w:rsid w:val="006C7A5B"/>
    <w:rsid w:val="008766E4"/>
    <w:rsid w:val="00926305"/>
    <w:rsid w:val="00931550"/>
    <w:rsid w:val="00A177C3"/>
    <w:rsid w:val="00A83C63"/>
    <w:rsid w:val="00BB7924"/>
    <w:rsid w:val="00C44A28"/>
    <w:rsid w:val="00C45FF1"/>
    <w:rsid w:val="00DA4670"/>
    <w:rsid w:val="00DD3A44"/>
    <w:rsid w:val="00E5678C"/>
    <w:rsid w:val="00F0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521B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A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44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44A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44A28"/>
    <w:rPr>
      <w:sz w:val="18"/>
      <w:szCs w:val="18"/>
    </w:rPr>
  </w:style>
  <w:style w:type="character" w:styleId="a7">
    <w:name w:val="Subtle Reference"/>
    <w:basedOn w:val="a0"/>
    <w:uiPriority w:val="31"/>
    <w:qFormat/>
    <w:rsid w:val="00C44A28"/>
    <w:rPr>
      <w:smallCaps/>
      <w:color w:val="C0504D"/>
      <w:u w:val="single"/>
    </w:rPr>
  </w:style>
  <w:style w:type="character" w:customStyle="1" w:styleId="a8">
    <w:name w:val="标题字符"/>
    <w:basedOn w:val="a0"/>
    <w:link w:val="a9"/>
    <w:rsid w:val="00C44A28"/>
    <w:rPr>
      <w:rFonts w:ascii="Cambria" w:hAnsi="Cambria" w:cs="Times New Roman"/>
      <w:b/>
      <w:bCs/>
      <w:sz w:val="32"/>
      <w:szCs w:val="32"/>
    </w:rPr>
  </w:style>
  <w:style w:type="paragraph" w:styleId="a9">
    <w:name w:val="Title"/>
    <w:basedOn w:val="a"/>
    <w:next w:val="a"/>
    <w:link w:val="a8"/>
    <w:qFormat/>
    <w:rsid w:val="00C44A28"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Char1">
    <w:name w:val="标题 Char1"/>
    <w:basedOn w:val="a0"/>
    <w:uiPriority w:val="10"/>
    <w:rsid w:val="00C44A2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页眉 Char"/>
    <w:rsid w:val="00146BE2"/>
    <w:rPr>
      <w:kern w:val="2"/>
      <w:sz w:val="18"/>
    </w:rPr>
  </w:style>
  <w:style w:type="paragraph" w:styleId="aa">
    <w:name w:val="Balloon Text"/>
    <w:basedOn w:val="a"/>
    <w:link w:val="ab"/>
    <w:uiPriority w:val="99"/>
    <w:semiHidden/>
    <w:unhideWhenUsed/>
    <w:rsid w:val="001C497B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C497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Macintosh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FengLi</dc:creator>
  <cp:keywords/>
  <dc:description/>
  <cp:lastModifiedBy>i2301</cp:lastModifiedBy>
  <cp:revision>2</cp:revision>
  <dcterms:created xsi:type="dcterms:W3CDTF">2017-11-04T06:10:00Z</dcterms:created>
  <dcterms:modified xsi:type="dcterms:W3CDTF">2017-11-04T06:10:00Z</dcterms:modified>
</cp:coreProperties>
</file>