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FB8B25" w14:textId="77777777" w:rsidR="00183822" w:rsidRPr="00C83867" w:rsidRDefault="00183822" w:rsidP="00183822">
      <w:pPr>
        <w:widowControl/>
        <w:adjustRightInd w:val="0"/>
        <w:snapToGrid w:val="0"/>
        <w:spacing w:line="408" w:lineRule="auto"/>
        <w:jc w:val="center"/>
        <w:rPr>
          <w:rFonts w:ascii="宋体" w:hAnsi="宋体" w:cs="宋体"/>
          <w:color w:val="000000"/>
          <w:kern w:val="0"/>
          <w:sz w:val="24"/>
          <w:szCs w:val="21"/>
        </w:rPr>
      </w:pPr>
      <w:r w:rsidRPr="00C83867">
        <w:rPr>
          <w:rFonts w:ascii="宋体" w:hAnsi="宋体" w:cs="宋体"/>
          <w:b/>
          <w:bCs/>
          <w:color w:val="000000"/>
          <w:kern w:val="0"/>
          <w:sz w:val="24"/>
          <w:szCs w:val="21"/>
        </w:rPr>
        <w:t>邀  请  函</w:t>
      </w:r>
    </w:p>
    <w:p w14:paraId="0E15E1D0" w14:textId="77777777" w:rsidR="00183822" w:rsidRPr="00C83867" w:rsidRDefault="00183822" w:rsidP="00183822">
      <w:pPr>
        <w:widowControl/>
        <w:adjustRightInd w:val="0"/>
        <w:snapToGrid w:val="0"/>
        <w:spacing w:line="408" w:lineRule="auto"/>
        <w:jc w:val="center"/>
        <w:rPr>
          <w:rFonts w:ascii="宋体" w:hAnsi="宋体" w:cs="宋体"/>
          <w:color w:val="000000"/>
          <w:kern w:val="0"/>
          <w:szCs w:val="21"/>
        </w:rPr>
      </w:pPr>
      <w:r w:rsidRPr="00C83867">
        <w:rPr>
          <w:rFonts w:ascii="宋体" w:hAnsi="宋体" w:cs="宋体"/>
          <w:b/>
          <w:bCs/>
          <w:color w:val="000000"/>
          <w:kern w:val="0"/>
          <w:szCs w:val="21"/>
        </w:rPr>
        <w:t> </w:t>
      </w:r>
    </w:p>
    <w:p w14:paraId="78849418" w14:textId="77777777" w:rsidR="00183822" w:rsidRPr="00C83867" w:rsidRDefault="00183822" w:rsidP="008C4522">
      <w:pPr>
        <w:widowControl/>
        <w:adjustRightInd w:val="0"/>
        <w:snapToGri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C83867">
        <w:rPr>
          <w:rFonts w:ascii="宋体" w:hAnsi="宋体" w:cs="宋体" w:hint="eastAsia"/>
          <w:b/>
          <w:bCs/>
          <w:color w:val="000000"/>
          <w:kern w:val="0"/>
          <w:szCs w:val="21"/>
          <w:u w:val="single"/>
        </w:rPr>
        <w:t>XX先生/</w:t>
      </w:r>
      <w:r w:rsidR="00C83867">
        <w:rPr>
          <w:rFonts w:ascii="宋体" w:hAnsi="宋体" w:cs="宋体" w:hint="eastAsia"/>
          <w:b/>
          <w:bCs/>
          <w:color w:val="000000"/>
          <w:kern w:val="0"/>
          <w:szCs w:val="21"/>
          <w:u w:val="single"/>
        </w:rPr>
        <w:t>女士</w:t>
      </w:r>
      <w:r w:rsidRPr="00C83867">
        <w:rPr>
          <w:rFonts w:ascii="宋体" w:hAnsi="宋体" w:cs="宋体" w:hint="eastAsia"/>
          <w:color w:val="000000"/>
          <w:kern w:val="0"/>
          <w:szCs w:val="21"/>
        </w:rPr>
        <w:t>：</w:t>
      </w:r>
    </w:p>
    <w:p w14:paraId="11324B04" w14:textId="77777777" w:rsidR="008066C3" w:rsidRDefault="00183822" w:rsidP="008C4522">
      <w:pPr>
        <w:widowControl/>
        <w:adjustRightInd w:val="0"/>
        <w:snapToGrid w:val="0"/>
        <w:ind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C83867">
        <w:rPr>
          <w:rFonts w:ascii="宋体" w:hAnsi="宋体" w:cs="宋体"/>
          <w:color w:val="000000"/>
          <w:kern w:val="0"/>
          <w:szCs w:val="21"/>
        </w:rPr>
        <w:t>您好！首先感谢您对</w:t>
      </w:r>
      <w:r w:rsidRPr="00C83867">
        <w:rPr>
          <w:rFonts w:ascii="宋体" w:hAnsi="宋体" w:cs="宋体" w:hint="eastAsia"/>
          <w:color w:val="000000"/>
          <w:kern w:val="0"/>
          <w:szCs w:val="21"/>
        </w:rPr>
        <w:t>我司</w:t>
      </w:r>
      <w:r w:rsidRPr="00C83867">
        <w:rPr>
          <w:rFonts w:ascii="宋体" w:hAnsi="宋体" w:cs="宋体"/>
          <w:color w:val="000000"/>
          <w:kern w:val="0"/>
          <w:szCs w:val="21"/>
        </w:rPr>
        <w:t>的</w:t>
      </w:r>
      <w:r w:rsidRPr="00C83867">
        <w:rPr>
          <w:rFonts w:ascii="宋体" w:hAnsi="宋体" w:cs="宋体" w:hint="eastAsia"/>
          <w:color w:val="000000"/>
          <w:kern w:val="0"/>
          <w:szCs w:val="21"/>
        </w:rPr>
        <w:t>关注</w:t>
      </w:r>
      <w:r w:rsidRPr="00C83867">
        <w:rPr>
          <w:rFonts w:ascii="宋体" w:hAnsi="宋体" w:cs="宋体"/>
          <w:color w:val="000000"/>
          <w:kern w:val="0"/>
          <w:szCs w:val="21"/>
        </w:rPr>
        <w:t>和支持。</w:t>
      </w:r>
      <w:r w:rsidR="00421BFC" w:rsidRPr="00421BFC">
        <w:rPr>
          <w:rFonts w:ascii="宋体" w:hAnsi="宋体" w:cs="宋体" w:hint="eastAsia"/>
          <w:color w:val="000000"/>
          <w:kern w:val="0"/>
          <w:szCs w:val="21"/>
        </w:rPr>
        <w:t>经初步筛选与了解，我们认为您与我司</w:t>
      </w:r>
      <w:r w:rsidR="00421BFC" w:rsidRPr="00421BFC">
        <w:rPr>
          <w:rFonts w:ascii="宋体" w:hAnsi="宋体" w:cs="宋体" w:hint="eastAsia"/>
          <w:color w:val="000000"/>
          <w:kern w:val="0"/>
          <w:szCs w:val="21"/>
          <w:u w:val="single"/>
        </w:rPr>
        <w:t>X</w:t>
      </w:r>
      <w:r w:rsidR="00421BFC">
        <w:rPr>
          <w:rFonts w:ascii="宋体" w:hAnsi="宋体" w:cs="宋体" w:hint="eastAsia"/>
          <w:color w:val="000000"/>
          <w:kern w:val="0"/>
          <w:szCs w:val="21"/>
          <w:u w:val="single"/>
        </w:rPr>
        <w:t>X</w:t>
      </w:r>
      <w:r w:rsidR="00421BFC" w:rsidRPr="00421BFC">
        <w:rPr>
          <w:rFonts w:ascii="宋体" w:hAnsi="宋体" w:cs="宋体" w:hint="eastAsia"/>
          <w:color w:val="000000"/>
          <w:kern w:val="0"/>
          <w:szCs w:val="21"/>
          <w:u w:val="single"/>
        </w:rPr>
        <w:t>X</w:t>
      </w:r>
      <w:r w:rsidR="00421BFC" w:rsidRPr="00421BFC">
        <w:rPr>
          <w:rFonts w:ascii="宋体" w:hAnsi="宋体" w:cs="宋体" w:hint="eastAsia"/>
          <w:color w:val="000000"/>
          <w:kern w:val="0"/>
          <w:szCs w:val="21"/>
        </w:rPr>
        <w:t>岗位的任职要求较为匹配。您是我司寻觅已久的人才，真诚希望在近期能有机会与您进一步沟通。为方便您了解我司，特将公司情况以及岗位信息发送至您的邮箱，烦请您在百忙之中抽空查阅。谢谢！</w:t>
      </w:r>
    </w:p>
    <w:p w14:paraId="51749A50" w14:textId="77777777" w:rsidR="00421BFC" w:rsidRDefault="00421BFC" w:rsidP="008C4522">
      <w:pPr>
        <w:widowControl/>
        <w:adjustRightInd w:val="0"/>
        <w:snapToGrid w:val="0"/>
        <w:ind w:firstLine="420"/>
        <w:jc w:val="left"/>
        <w:rPr>
          <w:rFonts w:ascii="宋体" w:hAnsi="宋体" w:cs="宋体"/>
          <w:color w:val="000000"/>
          <w:kern w:val="0"/>
          <w:szCs w:val="21"/>
        </w:rPr>
      </w:pPr>
    </w:p>
    <w:p w14:paraId="0150E24E" w14:textId="77777777" w:rsidR="008066C3" w:rsidRDefault="008066C3" w:rsidP="008C4522">
      <w:pPr>
        <w:widowControl/>
        <w:adjustRightInd w:val="0"/>
        <w:snapToGrid w:val="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您的</w:t>
      </w:r>
      <w:r>
        <w:rPr>
          <w:rFonts w:ascii="宋体" w:hAnsi="宋体" w:cs="宋体"/>
          <w:color w:val="000000"/>
          <w:kern w:val="0"/>
          <w:szCs w:val="21"/>
        </w:rPr>
        <w:t>目标岗位：</w:t>
      </w:r>
      <w:r>
        <w:rPr>
          <w:rFonts w:ascii="宋体" w:hAnsi="宋体" w:cs="宋体" w:hint="eastAsia"/>
          <w:color w:val="000000"/>
          <w:kern w:val="0"/>
          <w:szCs w:val="21"/>
        </w:rPr>
        <w:t>XXX岗位</w:t>
      </w:r>
    </w:p>
    <w:p w14:paraId="17068BC0" w14:textId="77777777" w:rsidR="008066C3" w:rsidRDefault="008066C3" w:rsidP="008C4522">
      <w:pPr>
        <w:widowControl/>
        <w:adjustRightInd w:val="0"/>
        <w:snapToGrid w:val="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岗位职责</w:t>
      </w:r>
      <w:r>
        <w:rPr>
          <w:rFonts w:ascii="宋体" w:hAnsi="宋体" w:cs="宋体"/>
          <w:color w:val="000000"/>
          <w:kern w:val="0"/>
          <w:szCs w:val="21"/>
        </w:rPr>
        <w:t>：</w:t>
      </w:r>
    </w:p>
    <w:p w14:paraId="712C0E2E" w14:textId="77777777" w:rsidR="008066C3" w:rsidRDefault="008066C3" w:rsidP="008C4522">
      <w:pPr>
        <w:widowControl/>
        <w:adjustRightInd w:val="0"/>
        <w:snapToGrid w:val="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岗位要求：</w:t>
      </w:r>
    </w:p>
    <w:p w14:paraId="4228E05A" w14:textId="77777777" w:rsidR="00421BFC" w:rsidRDefault="00421BFC" w:rsidP="008C4522">
      <w:pPr>
        <w:widowControl/>
        <w:adjustRightInd w:val="0"/>
        <w:snapToGrid w:val="0"/>
        <w:jc w:val="left"/>
        <w:rPr>
          <w:rFonts w:ascii="宋体" w:hAnsi="宋体" w:cs="宋体"/>
          <w:color w:val="000000"/>
          <w:kern w:val="0"/>
          <w:szCs w:val="21"/>
        </w:rPr>
      </w:pPr>
    </w:p>
    <w:p w14:paraId="3533B2A4" w14:textId="77777777" w:rsidR="00421BFC" w:rsidRPr="00421BFC" w:rsidRDefault="00421BFC" w:rsidP="008C4522">
      <w:pPr>
        <w:widowControl/>
        <w:adjustRightInd w:val="0"/>
        <w:snapToGrid w:val="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公司地址</w:t>
      </w:r>
      <w:r w:rsidRPr="00421BFC">
        <w:rPr>
          <w:rFonts w:ascii="宋体" w:hAnsi="宋体" w:cs="宋体" w:hint="eastAsia"/>
          <w:color w:val="000000"/>
          <w:kern w:val="0"/>
          <w:szCs w:val="21"/>
        </w:rPr>
        <w:t>：</w:t>
      </w:r>
      <w:r w:rsidR="00206162" w:rsidRPr="00D849B4">
        <w:rPr>
          <w:szCs w:val="21"/>
        </w:rPr>
        <w:t>广州天河区建工路</w:t>
      </w:r>
      <w:r w:rsidR="00206162" w:rsidRPr="00D849B4">
        <w:rPr>
          <w:szCs w:val="21"/>
        </w:rPr>
        <w:t>10</w:t>
      </w:r>
      <w:r w:rsidR="00206162" w:rsidRPr="00D849B4">
        <w:rPr>
          <w:szCs w:val="21"/>
        </w:rPr>
        <w:t>号建功楼</w:t>
      </w:r>
      <w:r w:rsidR="00206162" w:rsidRPr="00D849B4">
        <w:rPr>
          <w:szCs w:val="21"/>
        </w:rPr>
        <w:t>A</w:t>
      </w:r>
      <w:r w:rsidR="00206162" w:rsidRPr="00D849B4">
        <w:rPr>
          <w:szCs w:val="21"/>
        </w:rPr>
        <w:t>楼</w:t>
      </w:r>
      <w:r w:rsidR="00206162" w:rsidRPr="00D849B4">
        <w:rPr>
          <w:szCs w:val="21"/>
        </w:rPr>
        <w:t>1-2</w:t>
      </w:r>
      <w:r w:rsidR="00206162" w:rsidRPr="00D849B4">
        <w:rPr>
          <w:szCs w:val="21"/>
        </w:rPr>
        <w:t>层（建设银行大楼背面</w:t>
      </w:r>
      <w:r w:rsidR="00206162">
        <w:rPr>
          <w:szCs w:val="21"/>
        </w:rPr>
        <w:t>，</w:t>
      </w:r>
      <w:r w:rsidR="002922C5">
        <w:rPr>
          <w:rFonts w:hint="eastAsia"/>
          <w:szCs w:val="21"/>
        </w:rPr>
        <w:t>信汇</w:t>
      </w:r>
      <w:r w:rsidR="00206162">
        <w:rPr>
          <w:rFonts w:hint="eastAsia"/>
          <w:szCs w:val="21"/>
        </w:rPr>
        <w:t>斜对面</w:t>
      </w:r>
      <w:r w:rsidR="00206162" w:rsidRPr="00D849B4">
        <w:rPr>
          <w:szCs w:val="21"/>
        </w:rPr>
        <w:t>）</w:t>
      </w:r>
    </w:p>
    <w:p w14:paraId="1B58FE2B" w14:textId="77777777" w:rsidR="00206162" w:rsidRPr="00206162" w:rsidRDefault="00206162" w:rsidP="00206162">
      <w:pPr>
        <w:widowControl/>
        <w:adjustRightInd w:val="0"/>
        <w:snapToGri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206162">
        <w:rPr>
          <w:rFonts w:ascii="宋体" w:hAnsi="宋体" w:cs="宋体" w:hint="eastAsia"/>
          <w:color w:val="000000"/>
          <w:kern w:val="0"/>
          <w:szCs w:val="21"/>
        </w:rPr>
        <w:t>乘车路线：</w:t>
      </w:r>
    </w:p>
    <w:p w14:paraId="401B8120" w14:textId="11167D30" w:rsidR="00206162" w:rsidRPr="00206162" w:rsidRDefault="00206162" w:rsidP="00206162">
      <w:pPr>
        <w:widowControl/>
        <w:adjustRightInd w:val="0"/>
        <w:snapToGrid w:val="0"/>
        <w:jc w:val="left"/>
        <w:rPr>
          <w:rFonts w:ascii="宋体" w:hAnsi="宋体" w:cs="宋体" w:hint="eastAsia"/>
          <w:color w:val="000000"/>
          <w:kern w:val="0"/>
          <w:szCs w:val="21"/>
        </w:rPr>
      </w:pPr>
      <w:r w:rsidRPr="00206162">
        <w:rPr>
          <w:rFonts w:ascii="宋体" w:hAnsi="宋体" w:cs="宋体" w:hint="eastAsia"/>
          <w:color w:val="000000"/>
          <w:kern w:val="0"/>
          <w:szCs w:val="21"/>
        </w:rPr>
        <w:t>附近公交站：BRT</w:t>
      </w:r>
      <w:r w:rsidR="00736EAE">
        <w:rPr>
          <w:rFonts w:ascii="宋体" w:hAnsi="宋体" w:cs="宋体" w:hint="eastAsia"/>
          <w:color w:val="000000"/>
          <w:kern w:val="0"/>
          <w:szCs w:val="21"/>
        </w:rPr>
        <w:t>学院站、科韵路站,</w:t>
      </w:r>
      <w:ins w:id="0" w:author="i2301" w:date="2017-11-04T11:57:00Z">
        <w:r w:rsidR="00736EAE">
          <w:rPr>
            <w:rFonts w:ascii="宋体" w:hAnsi="宋体" w:cs="宋体" w:hint="eastAsia"/>
            <w:color w:val="000000"/>
            <w:kern w:val="0"/>
            <w:szCs w:val="21"/>
          </w:rPr>
          <w:t>员村四横路口站；</w:t>
        </w:r>
      </w:ins>
    </w:p>
    <w:p w14:paraId="7A3589BB" w14:textId="77777777" w:rsidR="00206162" w:rsidRPr="00206162" w:rsidRDefault="00206162" w:rsidP="00206162">
      <w:pPr>
        <w:widowControl/>
        <w:adjustRightInd w:val="0"/>
        <w:snapToGri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206162">
        <w:rPr>
          <w:rFonts w:ascii="宋体" w:hAnsi="宋体" w:cs="宋体" w:hint="eastAsia"/>
          <w:color w:val="000000"/>
          <w:kern w:val="0"/>
          <w:szCs w:val="21"/>
        </w:rPr>
        <w:t>附近地铁站：科韵路站</w:t>
      </w:r>
    </w:p>
    <w:p w14:paraId="72F1B45B" w14:textId="77777777" w:rsidR="00206162" w:rsidRPr="00206162" w:rsidRDefault="00206162" w:rsidP="00206162">
      <w:pPr>
        <w:widowControl/>
        <w:adjustRightInd w:val="0"/>
        <w:snapToGri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206162">
        <w:rPr>
          <w:rFonts w:ascii="宋体" w:hAnsi="宋体" w:cs="宋体" w:hint="eastAsia"/>
          <w:color w:val="000000"/>
          <w:kern w:val="0"/>
          <w:szCs w:val="21"/>
        </w:rPr>
        <w:t>联系人：乌米</w:t>
      </w:r>
    </w:p>
    <w:p w14:paraId="3DA0F6C7" w14:textId="2E2170F2" w:rsidR="00206162" w:rsidRPr="00206162" w:rsidRDefault="00206162" w:rsidP="00206162">
      <w:pPr>
        <w:widowControl/>
        <w:adjustRightInd w:val="0"/>
        <w:snapToGri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206162">
        <w:rPr>
          <w:rFonts w:ascii="宋体" w:hAnsi="宋体" w:cs="宋体" w:hint="eastAsia"/>
          <w:color w:val="000000"/>
          <w:kern w:val="0"/>
          <w:szCs w:val="21"/>
        </w:rPr>
        <w:t>联系电话：</w:t>
      </w:r>
      <w:ins w:id="1" w:author="i2301" w:date="2017-11-04T11:57:00Z">
        <w:r w:rsidR="00736EAE">
          <w:rPr>
            <w:szCs w:val="21"/>
          </w:rPr>
          <w:t>020-37889490</w:t>
        </w:r>
      </w:ins>
      <w:del w:id="2" w:author="i2301" w:date="2017-11-04T11:57:00Z">
        <w:r w:rsidRPr="00206162" w:rsidDel="00736EAE">
          <w:rPr>
            <w:rFonts w:ascii="宋体" w:hAnsi="宋体" w:cs="宋体" w:hint="eastAsia"/>
            <w:color w:val="000000"/>
            <w:kern w:val="0"/>
            <w:szCs w:val="21"/>
          </w:rPr>
          <w:delText>13760685633</w:delText>
        </w:r>
      </w:del>
    </w:p>
    <w:p w14:paraId="63280389" w14:textId="77777777" w:rsidR="00206162" w:rsidRDefault="00206162" w:rsidP="00206162">
      <w:pPr>
        <w:widowControl/>
        <w:adjustRightInd w:val="0"/>
        <w:snapToGrid w:val="0"/>
        <w:jc w:val="left"/>
        <w:rPr>
          <w:ins w:id="3" w:author="i2301" w:date="2017-11-04T11:58:00Z"/>
          <w:rFonts w:ascii="宋体" w:hAnsi="宋体" w:cs="宋体" w:hint="eastAsia"/>
          <w:color w:val="000000"/>
          <w:kern w:val="0"/>
          <w:szCs w:val="21"/>
        </w:rPr>
      </w:pPr>
      <w:r w:rsidRPr="00206162">
        <w:rPr>
          <w:rFonts w:ascii="宋体" w:hAnsi="宋体" w:cs="宋体" w:hint="eastAsia"/>
          <w:color w:val="000000"/>
          <w:kern w:val="0"/>
          <w:szCs w:val="21"/>
        </w:rPr>
        <w:t>联系QQ：2597109651</w:t>
      </w:r>
    </w:p>
    <w:p w14:paraId="53F6D086" w14:textId="28E7D838" w:rsidR="00736EAE" w:rsidRDefault="00736EAE" w:rsidP="00206162">
      <w:pPr>
        <w:widowControl/>
        <w:adjustRightInd w:val="0"/>
        <w:snapToGrid w:val="0"/>
        <w:jc w:val="left"/>
        <w:rPr>
          <w:rFonts w:ascii="宋体" w:hAnsi="宋体" w:cs="宋体"/>
          <w:color w:val="000000"/>
          <w:kern w:val="0"/>
          <w:szCs w:val="21"/>
        </w:rPr>
      </w:pPr>
      <w:ins w:id="4" w:author="i2301" w:date="2017-11-04T11:58:00Z">
        <w:r>
          <w:rPr>
            <w:rFonts w:ascii="宋体" w:hAnsi="宋体" w:cs="宋体" w:hint="eastAsia"/>
            <w:color w:val="000000"/>
            <w:kern w:val="0"/>
            <w:szCs w:val="21"/>
          </w:rPr>
          <w:t>电子邮件：umi</w:t>
        </w:r>
        <w:r>
          <w:rPr>
            <w:rFonts w:ascii="宋体" w:hAnsi="宋体" w:cs="宋体"/>
            <w:color w:val="000000"/>
            <w:kern w:val="0"/>
            <w:szCs w:val="21"/>
          </w:rPr>
          <w:t>@superads.cn</w:t>
        </w:r>
      </w:ins>
    </w:p>
    <w:p w14:paraId="111C9768" w14:textId="77777777" w:rsidR="00206162" w:rsidRDefault="00206162" w:rsidP="00206162">
      <w:pPr>
        <w:widowControl/>
        <w:adjustRightInd w:val="0"/>
        <w:snapToGrid w:val="0"/>
        <w:spacing w:line="408" w:lineRule="auto"/>
        <w:jc w:val="left"/>
        <w:rPr>
          <w:rFonts w:ascii="宋体" w:hAnsi="宋体" w:cs="宋体"/>
          <w:color w:val="000000"/>
          <w:kern w:val="0"/>
          <w:szCs w:val="21"/>
        </w:rPr>
      </w:pPr>
    </w:p>
    <w:p w14:paraId="10E93532" w14:textId="77777777" w:rsidR="00206162" w:rsidRPr="00D849B4" w:rsidRDefault="00206162" w:rsidP="00206162">
      <w:pPr>
        <w:rPr>
          <w:szCs w:val="21"/>
        </w:rPr>
      </w:pPr>
      <w:r w:rsidRPr="00D849B4">
        <w:rPr>
          <w:b/>
          <w:bCs/>
          <w:szCs w:val="21"/>
        </w:rPr>
        <w:t>收到邮件烦请回复，谢谢！</w:t>
      </w:r>
    </w:p>
    <w:p w14:paraId="5DAA6C6B" w14:textId="77777777" w:rsidR="00206162" w:rsidRPr="00D849B4" w:rsidRDefault="00206162" w:rsidP="00206162">
      <w:pPr>
        <w:rPr>
          <w:szCs w:val="21"/>
        </w:rPr>
      </w:pPr>
      <w:r w:rsidRPr="00D849B4">
        <w:rPr>
          <w:szCs w:val="21"/>
        </w:rPr>
        <w:t>真诚期望您能如约到来！如有问题，请及时与我们联系。</w:t>
      </w:r>
    </w:p>
    <w:p w14:paraId="6E0E39FB" w14:textId="77777777" w:rsidR="00183822" w:rsidRPr="00C83867" w:rsidRDefault="00183822" w:rsidP="00206162">
      <w:pPr>
        <w:widowControl/>
        <w:adjustRightInd w:val="0"/>
        <w:snapToGrid w:val="0"/>
        <w:jc w:val="right"/>
        <w:rPr>
          <w:rFonts w:ascii="宋体" w:hAnsi="宋体" w:cs="宋体"/>
          <w:color w:val="000000"/>
          <w:kern w:val="0"/>
          <w:szCs w:val="21"/>
        </w:rPr>
      </w:pPr>
      <w:r w:rsidRPr="00C83867">
        <w:rPr>
          <w:rFonts w:ascii="宋体" w:hAnsi="宋体" w:cs="宋体"/>
          <w:color w:val="000000"/>
          <w:kern w:val="0"/>
          <w:szCs w:val="21"/>
        </w:rPr>
        <w:t xml:space="preserve">                                          </w:t>
      </w:r>
    </w:p>
    <w:p w14:paraId="32D34EB7" w14:textId="77777777" w:rsidR="00BB2D3F" w:rsidRPr="00C83867" w:rsidRDefault="00BB2D3F" w:rsidP="00206162">
      <w:pPr>
        <w:widowControl/>
        <w:adjustRightInd w:val="0"/>
        <w:snapToGrid w:val="0"/>
        <w:jc w:val="righ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广州</w:t>
      </w:r>
      <w:r w:rsidR="00206162">
        <w:rPr>
          <w:rFonts w:ascii="宋体" w:hAnsi="宋体" w:cs="宋体" w:hint="eastAsia"/>
          <w:color w:val="000000"/>
          <w:kern w:val="0"/>
          <w:szCs w:val="21"/>
        </w:rPr>
        <w:t>线条信息</w:t>
      </w:r>
      <w:r>
        <w:rPr>
          <w:rFonts w:ascii="宋体" w:hAnsi="宋体" w:cs="宋体" w:hint="eastAsia"/>
          <w:color w:val="000000"/>
          <w:kern w:val="0"/>
          <w:szCs w:val="21"/>
        </w:rPr>
        <w:t>科技有限公司</w:t>
      </w:r>
    </w:p>
    <w:p w14:paraId="6F7F981F" w14:textId="77777777" w:rsidR="00BB2D3F" w:rsidRPr="00C83867" w:rsidRDefault="00BB2D3F" w:rsidP="00206162">
      <w:pPr>
        <w:widowControl/>
        <w:adjustRightInd w:val="0"/>
        <w:snapToGrid w:val="0"/>
        <w:jc w:val="right"/>
        <w:rPr>
          <w:rFonts w:ascii="宋体" w:hAnsi="宋体" w:cs="宋体"/>
          <w:color w:val="000000"/>
          <w:kern w:val="0"/>
          <w:szCs w:val="21"/>
        </w:rPr>
      </w:pPr>
      <w:r w:rsidRPr="00C83867">
        <w:rPr>
          <w:rFonts w:ascii="宋体" w:hAnsi="宋体" w:cs="宋体"/>
          <w:color w:val="000000"/>
          <w:kern w:val="0"/>
          <w:szCs w:val="21"/>
        </w:rPr>
        <w:t>    人力资源部</w:t>
      </w:r>
    </w:p>
    <w:p w14:paraId="0CFBCEB5" w14:textId="77777777" w:rsidR="00BB2D3F" w:rsidRPr="00C83867" w:rsidRDefault="00BB2D3F" w:rsidP="00BB2D3F">
      <w:pPr>
        <w:widowControl/>
        <w:adjustRightInd w:val="0"/>
        <w:snapToGrid w:val="0"/>
        <w:spacing w:line="408" w:lineRule="auto"/>
        <w:jc w:val="left"/>
        <w:rPr>
          <w:rFonts w:ascii="宋体" w:hAnsi="宋体" w:cs="宋体"/>
          <w:bCs/>
          <w:color w:val="000000"/>
          <w:kern w:val="0"/>
          <w:szCs w:val="21"/>
        </w:rPr>
      </w:pPr>
      <w:r w:rsidRPr="00C83867">
        <w:rPr>
          <w:rFonts w:ascii="宋体" w:hAnsi="宋体" w:cs="宋体"/>
          <w:bCs/>
          <w:color w:val="000000"/>
          <w:kern w:val="0"/>
          <w:szCs w:val="21"/>
        </w:rPr>
        <w:t xml:space="preserve">               </w:t>
      </w:r>
    </w:p>
    <w:p w14:paraId="3335A988" w14:textId="77777777" w:rsidR="007D6906" w:rsidRDefault="001D7B3A" w:rsidP="00BB2D3F">
      <w:pPr>
        <w:widowControl/>
        <w:adjustRightInd w:val="0"/>
        <w:snapToGrid w:val="0"/>
        <w:spacing w:line="408" w:lineRule="auto"/>
        <w:jc w:val="right"/>
        <w:rPr>
          <w:szCs w:val="21"/>
        </w:rPr>
      </w:pPr>
    </w:p>
    <w:p w14:paraId="2CB58D97" w14:textId="77777777" w:rsidR="00206162" w:rsidRPr="00D849B4" w:rsidRDefault="00206162" w:rsidP="00206162">
      <w:pPr>
        <w:rPr>
          <w:szCs w:val="21"/>
        </w:rPr>
      </w:pPr>
      <w:r w:rsidRPr="00D849B4">
        <w:rPr>
          <w:b/>
          <w:bCs/>
          <w:szCs w:val="21"/>
        </w:rPr>
        <w:t>以下是我司的相关信息介绍，供您了解和参考。</w:t>
      </w:r>
    </w:p>
    <w:p w14:paraId="4C05A2C3" w14:textId="77777777" w:rsidR="00206162" w:rsidRPr="00D849B4" w:rsidRDefault="00206162" w:rsidP="00206162">
      <w:pPr>
        <w:rPr>
          <w:szCs w:val="21"/>
        </w:rPr>
      </w:pPr>
      <w:r w:rsidRPr="00D849B4">
        <w:rPr>
          <w:b/>
          <w:bCs/>
          <w:szCs w:val="21"/>
        </w:rPr>
        <w:t> </w:t>
      </w:r>
    </w:p>
    <w:p w14:paraId="0F41E291" w14:textId="77777777" w:rsidR="00206162" w:rsidRPr="00D849B4" w:rsidRDefault="00206162" w:rsidP="00206162">
      <w:pPr>
        <w:jc w:val="center"/>
        <w:rPr>
          <w:szCs w:val="21"/>
        </w:rPr>
      </w:pPr>
      <w:r w:rsidRPr="00D849B4">
        <w:rPr>
          <w:b/>
          <w:bCs/>
          <w:szCs w:val="21"/>
        </w:rPr>
        <w:t>广州线条信息科技有限公司</w:t>
      </w:r>
    </w:p>
    <w:p w14:paraId="6D9D9257" w14:textId="77777777" w:rsidR="00206162" w:rsidRPr="00D849B4" w:rsidRDefault="00206162" w:rsidP="00206162">
      <w:pPr>
        <w:rPr>
          <w:szCs w:val="21"/>
        </w:rPr>
      </w:pPr>
      <w:r w:rsidRPr="00D849B4">
        <w:rPr>
          <w:b/>
          <w:bCs/>
          <w:szCs w:val="21"/>
        </w:rPr>
        <w:t> </w:t>
      </w:r>
    </w:p>
    <w:p w14:paraId="51040040" w14:textId="77777777" w:rsidR="00206162" w:rsidRPr="00D849B4" w:rsidRDefault="00206162" w:rsidP="00206162">
      <w:pPr>
        <w:rPr>
          <w:szCs w:val="21"/>
        </w:rPr>
      </w:pPr>
      <w:r w:rsidRPr="00D849B4">
        <w:rPr>
          <w:b/>
          <w:bCs/>
          <w:szCs w:val="21"/>
        </w:rPr>
        <w:t>一、公司简介</w:t>
      </w:r>
    </w:p>
    <w:p w14:paraId="218A7FC7" w14:textId="77777777" w:rsidR="00206162" w:rsidRPr="00D849B4" w:rsidRDefault="00206162" w:rsidP="00206162">
      <w:pPr>
        <w:rPr>
          <w:szCs w:val="21"/>
        </w:rPr>
      </w:pPr>
      <w:proofErr w:type="spellStart"/>
      <w:r w:rsidRPr="00D849B4">
        <w:rPr>
          <w:szCs w:val="21"/>
        </w:rPr>
        <w:t>SuperADS</w:t>
      </w:r>
      <w:proofErr w:type="spellEnd"/>
      <w:r w:rsidRPr="00D849B4">
        <w:rPr>
          <w:szCs w:val="21"/>
        </w:rPr>
        <w:t>是一家高科技数字营销公司，总部在香港，目前在全球开展业务，我们是一家集移动广告投放与投融资于一体的移动互联网公司。</w:t>
      </w:r>
      <w:r w:rsidRPr="00D849B4">
        <w:rPr>
          <w:szCs w:val="21"/>
        </w:rPr>
        <w:t xml:space="preserve"> </w:t>
      </w:r>
      <w:r w:rsidRPr="00D849B4">
        <w:rPr>
          <w:szCs w:val="21"/>
        </w:rPr>
        <w:t>一方面，我们为全球广告主提供一站式的广告投放平台和解决方案，另一方面我们又为广大移动开发者提供高效的变现业务。</w:t>
      </w:r>
      <w:r w:rsidRPr="00D849B4">
        <w:rPr>
          <w:szCs w:val="21"/>
        </w:rPr>
        <w:t xml:space="preserve"> </w:t>
      </w:r>
      <w:r w:rsidRPr="00D849B4">
        <w:rPr>
          <w:szCs w:val="21"/>
        </w:rPr>
        <w:t>公司核心成员来自顶尖移动互联网公司，我们始终保持一颗创业初心，在这资本寒冬的季节里，我们依然能够自我造血，实现业绩的突破</w:t>
      </w:r>
      <w:r w:rsidRPr="00D849B4">
        <w:rPr>
          <w:szCs w:val="21"/>
        </w:rPr>
        <w:t>,</w:t>
      </w:r>
      <w:r w:rsidRPr="00D849B4">
        <w:rPr>
          <w:szCs w:val="21"/>
        </w:rPr>
        <w:t>月均复合增长</w:t>
      </w:r>
      <w:r w:rsidRPr="00D849B4">
        <w:rPr>
          <w:szCs w:val="21"/>
        </w:rPr>
        <w:t>50%</w:t>
      </w:r>
      <w:r w:rsidRPr="00D849B4">
        <w:rPr>
          <w:szCs w:val="21"/>
        </w:rPr>
        <w:t>以上。目前已完成最新一轮数千万人民币融资。</w:t>
      </w:r>
    </w:p>
    <w:p w14:paraId="5954B7AE" w14:textId="77777777" w:rsidR="00206162" w:rsidRPr="00D849B4" w:rsidRDefault="00206162" w:rsidP="00206162">
      <w:pPr>
        <w:rPr>
          <w:szCs w:val="21"/>
        </w:rPr>
      </w:pPr>
      <w:r w:rsidRPr="00D849B4">
        <w:rPr>
          <w:b/>
          <w:bCs/>
          <w:szCs w:val="21"/>
        </w:rPr>
        <w:t> </w:t>
      </w:r>
    </w:p>
    <w:p w14:paraId="22176581" w14:textId="77777777" w:rsidR="00206162" w:rsidRPr="00D849B4" w:rsidRDefault="00206162" w:rsidP="00206162">
      <w:pPr>
        <w:rPr>
          <w:szCs w:val="21"/>
        </w:rPr>
      </w:pPr>
      <w:r w:rsidRPr="00D849B4">
        <w:rPr>
          <w:b/>
          <w:bCs/>
          <w:szCs w:val="21"/>
        </w:rPr>
        <w:t>二、薪资福利</w:t>
      </w:r>
    </w:p>
    <w:p w14:paraId="769DD0CA" w14:textId="30833340" w:rsidR="00206162" w:rsidRPr="00D849B4" w:rsidRDefault="00206162" w:rsidP="00206162">
      <w:pPr>
        <w:rPr>
          <w:szCs w:val="21"/>
        </w:rPr>
      </w:pPr>
      <w:del w:id="5" w:author="i2301" w:date="2017-11-04T11:58:00Z">
        <w:r w:rsidRPr="00D849B4" w:rsidDel="00736EAE">
          <w:rPr>
            <w:szCs w:val="21"/>
          </w:rPr>
          <w:delText>在</w:delText>
        </w:r>
        <w:r w:rsidRPr="00D849B4" w:rsidDel="00736EAE">
          <w:rPr>
            <w:szCs w:val="21"/>
          </w:rPr>
          <w:delText>superads</w:delText>
        </w:r>
      </w:del>
      <w:ins w:id="6" w:author="i2301" w:date="2017-11-04T11:58:00Z">
        <w:r w:rsidR="00736EAE" w:rsidRPr="00D849B4">
          <w:rPr>
            <w:szCs w:val="21"/>
          </w:rPr>
          <w:t>在</w:t>
        </w:r>
        <w:proofErr w:type="spellStart"/>
        <w:r w:rsidR="00736EAE">
          <w:rPr>
            <w:szCs w:val="21"/>
          </w:rPr>
          <w:t>SuperADS</w:t>
        </w:r>
      </w:ins>
      <w:proofErr w:type="spellEnd"/>
      <w:r w:rsidRPr="00D849B4">
        <w:rPr>
          <w:szCs w:val="21"/>
        </w:rPr>
        <w:t>，公司提供业内具有竞争力的全面薪酬结构及福利</w:t>
      </w:r>
      <w:r w:rsidRPr="00D849B4">
        <w:rPr>
          <w:szCs w:val="21"/>
        </w:rPr>
        <w:t>~</w:t>
      </w:r>
    </w:p>
    <w:p w14:paraId="1F5FC7CD" w14:textId="77777777" w:rsidR="00206162" w:rsidRPr="00D849B4" w:rsidRDefault="00206162" w:rsidP="00206162">
      <w:pPr>
        <w:rPr>
          <w:szCs w:val="21"/>
        </w:rPr>
      </w:pPr>
      <w:r w:rsidRPr="00D849B4">
        <w:rPr>
          <w:szCs w:val="21"/>
        </w:rPr>
        <w:t>具体福利：</w:t>
      </w:r>
    </w:p>
    <w:p w14:paraId="3880C509" w14:textId="77777777" w:rsidR="00206162" w:rsidRPr="00D849B4" w:rsidRDefault="00206162" w:rsidP="00206162">
      <w:pPr>
        <w:rPr>
          <w:szCs w:val="21"/>
        </w:rPr>
      </w:pPr>
      <w:r w:rsidRPr="00D849B4">
        <w:rPr>
          <w:szCs w:val="21"/>
        </w:rPr>
        <w:t>1.</w:t>
      </w:r>
      <w:r w:rsidRPr="00D849B4">
        <w:rPr>
          <w:szCs w:val="21"/>
        </w:rPr>
        <w:t>上班时间：周末双休，朝十晚七，完美错过高峰期；</w:t>
      </w:r>
    </w:p>
    <w:p w14:paraId="3F13C1A3" w14:textId="77777777" w:rsidR="00206162" w:rsidRPr="00D849B4" w:rsidRDefault="00206162" w:rsidP="00206162">
      <w:pPr>
        <w:rPr>
          <w:szCs w:val="21"/>
        </w:rPr>
      </w:pPr>
      <w:r w:rsidRPr="00D849B4">
        <w:rPr>
          <w:szCs w:val="21"/>
        </w:rPr>
        <w:t>2.</w:t>
      </w:r>
      <w:r w:rsidRPr="00D849B4">
        <w:rPr>
          <w:szCs w:val="21"/>
        </w:rPr>
        <w:t>法定福利：试用期即购买五险一金；</w:t>
      </w:r>
    </w:p>
    <w:p w14:paraId="73F85C1C" w14:textId="77777777" w:rsidR="00206162" w:rsidRPr="00D849B4" w:rsidRDefault="00206162" w:rsidP="00206162">
      <w:pPr>
        <w:rPr>
          <w:szCs w:val="21"/>
        </w:rPr>
      </w:pPr>
      <w:r w:rsidRPr="00D849B4">
        <w:rPr>
          <w:szCs w:val="21"/>
        </w:rPr>
        <w:t>3.</w:t>
      </w:r>
      <w:r w:rsidRPr="00D849B4">
        <w:rPr>
          <w:szCs w:val="21"/>
        </w:rPr>
        <w:t>法定节假日：享有国家规定的法定节假日、带薪年假、婚假、产假、陪产假、哺乳假、丧假等假期；重大节假日公司发放过节礼品或津贴，个性化福利；</w:t>
      </w:r>
    </w:p>
    <w:p w14:paraId="19F28C78" w14:textId="77777777" w:rsidR="00206162" w:rsidRPr="00D849B4" w:rsidRDefault="00206162" w:rsidP="00206162">
      <w:pPr>
        <w:rPr>
          <w:szCs w:val="21"/>
        </w:rPr>
      </w:pPr>
      <w:r w:rsidRPr="00D849B4">
        <w:rPr>
          <w:szCs w:val="21"/>
        </w:rPr>
        <w:t>4.</w:t>
      </w:r>
      <w:r w:rsidRPr="00D849B4">
        <w:rPr>
          <w:szCs w:val="21"/>
        </w:rPr>
        <w:t>薪酬水平：提供高于行业平均水平的薪资及绩效奖金；月度项目奖金</w:t>
      </w:r>
      <w:r w:rsidRPr="00D849B4">
        <w:rPr>
          <w:szCs w:val="21"/>
        </w:rPr>
        <w:t>/</w:t>
      </w:r>
      <w:r w:rsidRPr="00D849B4">
        <w:rPr>
          <w:szCs w:val="21"/>
        </w:rPr>
        <w:t>分红；年终奖；婚育礼金；期权激励。</w:t>
      </w:r>
    </w:p>
    <w:p w14:paraId="09039976" w14:textId="77777777" w:rsidR="00206162" w:rsidRPr="00D849B4" w:rsidRDefault="00206162" w:rsidP="00206162">
      <w:pPr>
        <w:rPr>
          <w:szCs w:val="21"/>
        </w:rPr>
      </w:pPr>
      <w:r w:rsidRPr="00D849B4">
        <w:rPr>
          <w:szCs w:val="21"/>
        </w:rPr>
        <w:t>5.</w:t>
      </w:r>
      <w:r w:rsidRPr="00D849B4">
        <w:rPr>
          <w:szCs w:val="21"/>
        </w:rPr>
        <w:t>团队活动：每周一次户外活动，每月一次大团建</w:t>
      </w:r>
      <w:r w:rsidRPr="00D849B4">
        <w:rPr>
          <w:szCs w:val="21"/>
        </w:rPr>
        <w:t>/</w:t>
      </w:r>
      <w:r w:rsidRPr="00D849B4">
        <w:rPr>
          <w:szCs w:val="21"/>
        </w:rPr>
        <w:t>员工旅游，生日活动；</w:t>
      </w:r>
    </w:p>
    <w:p w14:paraId="6A22EA61" w14:textId="77777777" w:rsidR="00206162" w:rsidRPr="00D849B4" w:rsidRDefault="00206162" w:rsidP="00206162">
      <w:pPr>
        <w:rPr>
          <w:szCs w:val="21"/>
        </w:rPr>
      </w:pPr>
      <w:r w:rsidRPr="00D849B4">
        <w:rPr>
          <w:szCs w:val="21"/>
        </w:rPr>
        <w:lastRenderedPageBreak/>
        <w:t>6.</w:t>
      </w:r>
      <w:r w:rsidRPr="00D849B4">
        <w:rPr>
          <w:szCs w:val="21"/>
        </w:rPr>
        <w:t>员工体检：公司每年组织员工体检；</w:t>
      </w:r>
    </w:p>
    <w:p w14:paraId="58867303" w14:textId="77777777" w:rsidR="00206162" w:rsidRPr="00D849B4" w:rsidRDefault="00206162" w:rsidP="00206162">
      <w:pPr>
        <w:rPr>
          <w:szCs w:val="21"/>
        </w:rPr>
      </w:pPr>
      <w:r w:rsidRPr="00D849B4">
        <w:rPr>
          <w:szCs w:val="21"/>
        </w:rPr>
        <w:t>7.</w:t>
      </w:r>
      <w:r w:rsidRPr="00D849B4">
        <w:rPr>
          <w:szCs w:val="21"/>
        </w:rPr>
        <w:t>人性化设施：包午</w:t>
      </w:r>
      <w:r w:rsidRPr="00D849B4">
        <w:rPr>
          <w:szCs w:val="21"/>
        </w:rPr>
        <w:t>/</w:t>
      </w:r>
      <w:r w:rsidRPr="00D849B4">
        <w:rPr>
          <w:szCs w:val="21"/>
        </w:rPr>
        <w:t>晚两餐并提供小吃、咖啡奶茶、水果等下午茶点；</w:t>
      </w:r>
    </w:p>
    <w:p w14:paraId="38F729E2" w14:textId="77777777" w:rsidR="00206162" w:rsidRPr="00D849B4" w:rsidRDefault="00206162" w:rsidP="00206162">
      <w:pPr>
        <w:rPr>
          <w:szCs w:val="21"/>
        </w:rPr>
      </w:pPr>
      <w:r w:rsidRPr="00D849B4">
        <w:rPr>
          <w:szCs w:val="21"/>
        </w:rPr>
        <w:t>8.</w:t>
      </w:r>
      <w:r w:rsidRPr="00D849B4">
        <w:rPr>
          <w:szCs w:val="21"/>
        </w:rPr>
        <w:t>晋升机制：公司设立良好的晋升机制并提供内部招聘、调岗机会；</w:t>
      </w:r>
    </w:p>
    <w:p w14:paraId="7D0E9D3D" w14:textId="77777777" w:rsidR="00206162" w:rsidRPr="00D849B4" w:rsidRDefault="00206162" w:rsidP="00206162">
      <w:pPr>
        <w:rPr>
          <w:szCs w:val="21"/>
        </w:rPr>
      </w:pPr>
      <w:r w:rsidRPr="00D849B4">
        <w:rPr>
          <w:szCs w:val="21"/>
        </w:rPr>
        <w:t>……</w:t>
      </w:r>
    </w:p>
    <w:p w14:paraId="34B31AB5" w14:textId="77777777" w:rsidR="00206162" w:rsidRPr="00D849B4" w:rsidRDefault="00206162" w:rsidP="00206162">
      <w:pPr>
        <w:rPr>
          <w:szCs w:val="21"/>
        </w:rPr>
      </w:pPr>
      <w:r w:rsidRPr="00D849B4">
        <w:rPr>
          <w:b/>
          <w:bCs/>
          <w:szCs w:val="21"/>
        </w:rPr>
        <w:t>二、联系我们</w:t>
      </w:r>
    </w:p>
    <w:p w14:paraId="56145ACF" w14:textId="77777777" w:rsidR="00206162" w:rsidRPr="00D849B4" w:rsidRDefault="00206162" w:rsidP="00206162">
      <w:pPr>
        <w:rPr>
          <w:szCs w:val="21"/>
        </w:rPr>
      </w:pPr>
      <w:r w:rsidRPr="00D849B4">
        <w:rPr>
          <w:szCs w:val="21"/>
        </w:rPr>
        <w:t>公司地址：广州天河区建工路</w:t>
      </w:r>
      <w:r w:rsidRPr="00D849B4">
        <w:rPr>
          <w:szCs w:val="21"/>
        </w:rPr>
        <w:t>10</w:t>
      </w:r>
      <w:r w:rsidRPr="00D849B4">
        <w:rPr>
          <w:szCs w:val="21"/>
        </w:rPr>
        <w:t>号建功楼</w:t>
      </w:r>
      <w:r w:rsidRPr="00D849B4">
        <w:rPr>
          <w:szCs w:val="21"/>
        </w:rPr>
        <w:t>A</w:t>
      </w:r>
      <w:r w:rsidRPr="00D849B4">
        <w:rPr>
          <w:szCs w:val="21"/>
        </w:rPr>
        <w:t>楼</w:t>
      </w:r>
      <w:r w:rsidRPr="00D849B4">
        <w:rPr>
          <w:szCs w:val="21"/>
        </w:rPr>
        <w:t>1-2</w:t>
      </w:r>
      <w:r w:rsidRPr="00D849B4">
        <w:rPr>
          <w:szCs w:val="21"/>
        </w:rPr>
        <w:t>层（建设银行大楼背面）</w:t>
      </w:r>
    </w:p>
    <w:p w14:paraId="65EC94DC" w14:textId="77777777" w:rsidR="00206162" w:rsidRPr="00D849B4" w:rsidRDefault="00206162" w:rsidP="00206162">
      <w:pPr>
        <w:rPr>
          <w:szCs w:val="21"/>
        </w:rPr>
      </w:pPr>
      <w:r w:rsidRPr="00D849B4">
        <w:rPr>
          <w:szCs w:val="21"/>
        </w:rPr>
        <w:t>联系人：乌米</w:t>
      </w:r>
    </w:p>
    <w:p w14:paraId="401797B6" w14:textId="44A7DE8F" w:rsidR="00206162" w:rsidRPr="00D849B4" w:rsidRDefault="00206162" w:rsidP="00206162">
      <w:pPr>
        <w:rPr>
          <w:szCs w:val="21"/>
        </w:rPr>
      </w:pPr>
      <w:r w:rsidRPr="00D849B4">
        <w:rPr>
          <w:szCs w:val="21"/>
        </w:rPr>
        <w:t>联系电话：</w:t>
      </w:r>
      <w:ins w:id="7" w:author="i2301" w:date="2017-11-04T11:58:00Z">
        <w:r w:rsidR="00736EAE">
          <w:rPr>
            <w:szCs w:val="21"/>
          </w:rPr>
          <w:t>020-37889490</w:t>
        </w:r>
      </w:ins>
      <w:bookmarkStart w:id="8" w:name="_GoBack"/>
      <w:bookmarkEnd w:id="8"/>
      <w:del w:id="9" w:author="i2301" w:date="2017-11-04T11:58:00Z">
        <w:r w:rsidRPr="00D849B4" w:rsidDel="00736EAE">
          <w:rPr>
            <w:szCs w:val="21"/>
          </w:rPr>
          <w:delText>13760685633</w:delText>
        </w:r>
      </w:del>
    </w:p>
    <w:p w14:paraId="6423E826" w14:textId="77777777" w:rsidR="00206162" w:rsidRPr="00D849B4" w:rsidRDefault="00206162" w:rsidP="00206162">
      <w:pPr>
        <w:rPr>
          <w:szCs w:val="21"/>
        </w:rPr>
      </w:pPr>
      <w:r w:rsidRPr="00D849B4">
        <w:rPr>
          <w:szCs w:val="21"/>
        </w:rPr>
        <w:t>联系</w:t>
      </w:r>
      <w:r w:rsidRPr="00D849B4">
        <w:rPr>
          <w:szCs w:val="21"/>
        </w:rPr>
        <w:t>QQ</w:t>
      </w:r>
      <w:r w:rsidRPr="00D849B4">
        <w:rPr>
          <w:szCs w:val="21"/>
        </w:rPr>
        <w:t>：</w:t>
      </w:r>
      <w:r w:rsidRPr="00D849B4">
        <w:rPr>
          <w:rFonts w:hint="eastAsia"/>
          <w:szCs w:val="21"/>
        </w:rPr>
        <w:t>2597109651</w:t>
      </w:r>
    </w:p>
    <w:p w14:paraId="508DDB23" w14:textId="77777777" w:rsidR="00206162" w:rsidRPr="00D849B4" w:rsidRDefault="00206162" w:rsidP="00206162">
      <w:pPr>
        <w:rPr>
          <w:szCs w:val="21"/>
        </w:rPr>
      </w:pPr>
      <w:r w:rsidRPr="00D849B4">
        <w:rPr>
          <w:szCs w:val="21"/>
        </w:rPr>
        <w:t>电子邮箱：</w:t>
      </w:r>
      <w:r w:rsidRPr="00D849B4">
        <w:rPr>
          <w:szCs w:val="21"/>
        </w:rPr>
        <w:t>umi@superads.cn</w:t>
      </w:r>
    </w:p>
    <w:p w14:paraId="6D1CA5AE" w14:textId="77777777" w:rsidR="00206162" w:rsidRPr="00D849B4" w:rsidRDefault="00206162" w:rsidP="00206162">
      <w:pPr>
        <w:rPr>
          <w:szCs w:val="21"/>
        </w:rPr>
      </w:pPr>
    </w:p>
    <w:p w14:paraId="7F0CE77D" w14:textId="77777777" w:rsidR="00206162" w:rsidRPr="00D849B4" w:rsidRDefault="00206162" w:rsidP="00206162">
      <w:pPr>
        <w:rPr>
          <w:szCs w:val="21"/>
        </w:rPr>
      </w:pPr>
      <w:r w:rsidRPr="00D849B4">
        <w:rPr>
          <w:b/>
          <w:bCs/>
          <w:szCs w:val="21"/>
        </w:rPr>
        <w:t>再次感谢您的阅读。同时，如果您身边有合适的人才，欢迎您向我司推荐。</w:t>
      </w:r>
    </w:p>
    <w:p w14:paraId="2D199A2D" w14:textId="77777777" w:rsidR="00206162" w:rsidRPr="00C83867" w:rsidRDefault="00206162" w:rsidP="00206162">
      <w:pPr>
        <w:rPr>
          <w:szCs w:val="21"/>
        </w:rPr>
      </w:pPr>
      <w:r w:rsidRPr="00D849B4">
        <w:rPr>
          <w:szCs w:val="21"/>
        </w:rPr>
        <w:br/>
      </w:r>
    </w:p>
    <w:p w14:paraId="4A3C7C40" w14:textId="77777777" w:rsidR="00206162" w:rsidRPr="00206162" w:rsidRDefault="00206162" w:rsidP="00BB2D3F">
      <w:pPr>
        <w:widowControl/>
        <w:adjustRightInd w:val="0"/>
        <w:snapToGrid w:val="0"/>
        <w:spacing w:line="408" w:lineRule="auto"/>
        <w:jc w:val="right"/>
        <w:rPr>
          <w:szCs w:val="21"/>
        </w:rPr>
      </w:pPr>
    </w:p>
    <w:sectPr w:rsidR="00206162" w:rsidRPr="00206162" w:rsidSect="00233C86">
      <w:headerReference w:type="default" r:id="rId6"/>
      <w:pgSz w:w="11906" w:h="16838"/>
      <w:pgMar w:top="1276" w:right="720" w:bottom="720" w:left="720" w:header="426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4979C1" w14:textId="77777777" w:rsidR="001D7B3A" w:rsidRDefault="001D7B3A" w:rsidP="00183822">
      <w:r>
        <w:separator/>
      </w:r>
    </w:p>
  </w:endnote>
  <w:endnote w:type="continuationSeparator" w:id="0">
    <w:p w14:paraId="535CA575" w14:textId="77777777" w:rsidR="001D7B3A" w:rsidRDefault="001D7B3A" w:rsidP="00183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D3E842" w14:textId="77777777" w:rsidR="001D7B3A" w:rsidRDefault="001D7B3A" w:rsidP="00183822">
      <w:r>
        <w:separator/>
      </w:r>
    </w:p>
  </w:footnote>
  <w:footnote w:type="continuationSeparator" w:id="0">
    <w:p w14:paraId="0DFE0D6E" w14:textId="77777777" w:rsidR="001D7B3A" w:rsidRDefault="001D7B3A" w:rsidP="001838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17BDB1" w14:textId="77777777" w:rsidR="00B7630C" w:rsidRPr="00AD2225" w:rsidRDefault="00206162" w:rsidP="00B7630C">
    <w:pPr>
      <w:pStyle w:val="a3"/>
      <w:rPr>
        <w:rFonts w:asciiTheme="minorEastAsia" w:hAnsiTheme="minorEastAsia"/>
      </w:rPr>
    </w:pPr>
    <w:r>
      <w:rPr>
        <w:rFonts w:asciiTheme="minorEastAsia" w:hAnsiTheme="minorEastAsia" w:hint="eastAsia"/>
        <w:noProof/>
      </w:rPr>
      <w:drawing>
        <wp:inline distT="0" distB="0" distL="0" distR="0" wp14:anchorId="3F0F92E3" wp14:editId="5382F198">
          <wp:extent cx="1191534" cy="35242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横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7525" cy="354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630C">
      <w:rPr>
        <w:rFonts w:asciiTheme="minorEastAsia" w:hAnsiTheme="minorEastAsia" w:hint="eastAsia"/>
      </w:rPr>
      <w:t>广州</w:t>
    </w:r>
    <w:r>
      <w:rPr>
        <w:rFonts w:asciiTheme="minorEastAsia" w:hAnsiTheme="minorEastAsia" w:hint="eastAsia"/>
      </w:rPr>
      <w:t>线条信息</w:t>
    </w:r>
    <w:r w:rsidR="00B7630C">
      <w:rPr>
        <w:rFonts w:asciiTheme="minorEastAsia" w:hAnsiTheme="minorEastAsia" w:hint="eastAsia"/>
      </w:rPr>
      <w:t>科技</w:t>
    </w:r>
    <w:r w:rsidR="00B7630C" w:rsidRPr="006510FF">
      <w:rPr>
        <w:rFonts w:asciiTheme="minorEastAsia" w:hAnsiTheme="minorEastAsia" w:hint="eastAsia"/>
      </w:rPr>
      <w:t xml:space="preserve">有限公司                                        </w:t>
    </w:r>
  </w:p>
  <w:p w14:paraId="27D4DD62" w14:textId="77777777" w:rsidR="00BB5D0A" w:rsidRPr="00B7630C" w:rsidRDefault="001D7B3A">
    <w:pPr>
      <w:pStyle w:val="a3"/>
    </w:pPr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2301">
    <w15:presenceInfo w15:providerId="None" w15:userId="i23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B73"/>
    <w:rsid w:val="00104C5C"/>
    <w:rsid w:val="00183822"/>
    <w:rsid w:val="001D7B3A"/>
    <w:rsid w:val="001F66BE"/>
    <w:rsid w:val="00206162"/>
    <w:rsid w:val="002711CB"/>
    <w:rsid w:val="002922C5"/>
    <w:rsid w:val="003361DF"/>
    <w:rsid w:val="00421BFC"/>
    <w:rsid w:val="0058762B"/>
    <w:rsid w:val="0068711D"/>
    <w:rsid w:val="006C7C89"/>
    <w:rsid w:val="006D4DF2"/>
    <w:rsid w:val="00736EAE"/>
    <w:rsid w:val="007B3869"/>
    <w:rsid w:val="008066C3"/>
    <w:rsid w:val="008C4522"/>
    <w:rsid w:val="008E0381"/>
    <w:rsid w:val="00901B73"/>
    <w:rsid w:val="00980B1A"/>
    <w:rsid w:val="0099236D"/>
    <w:rsid w:val="00A4347E"/>
    <w:rsid w:val="00B66C05"/>
    <w:rsid w:val="00B7630C"/>
    <w:rsid w:val="00BB2D3F"/>
    <w:rsid w:val="00C83867"/>
    <w:rsid w:val="00E54A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6BD2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82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8382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字符"/>
    <w:basedOn w:val="a0"/>
    <w:link w:val="a3"/>
    <w:rsid w:val="00183822"/>
    <w:rPr>
      <w:rFonts w:ascii="Times New Roman" w:eastAsia="宋体" w:hAnsi="Times New Roman" w:cs="Times New Roman"/>
      <w:sz w:val="18"/>
      <w:szCs w:val="20"/>
    </w:rPr>
  </w:style>
  <w:style w:type="character" w:styleId="a5">
    <w:name w:val="Hyperlink"/>
    <w:uiPriority w:val="99"/>
    <w:unhideWhenUsed/>
    <w:rsid w:val="00183822"/>
    <w:rPr>
      <w:color w:val="0000FF"/>
      <w:u w:val="single"/>
    </w:rPr>
  </w:style>
  <w:style w:type="paragraph" w:styleId="a6">
    <w:name w:val="footer"/>
    <w:basedOn w:val="a"/>
    <w:link w:val="a7"/>
    <w:uiPriority w:val="99"/>
    <w:unhideWhenUsed/>
    <w:rsid w:val="00183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183822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B7630C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B7630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26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2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84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59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0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01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2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1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07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5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82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8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7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97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0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1034</Characters>
  <Application>Microsoft Macintosh Word</Application>
  <DocSecurity>0</DocSecurity>
  <Lines>8</Lines>
  <Paragraphs>2</Paragraphs>
  <ScaleCrop>false</ScaleCrop>
  <Company>Microsoft</Company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WG001</dc:creator>
  <cp:keywords/>
  <dc:description/>
  <cp:lastModifiedBy>i2301</cp:lastModifiedBy>
  <cp:revision>2</cp:revision>
  <dcterms:created xsi:type="dcterms:W3CDTF">2017-11-04T03:58:00Z</dcterms:created>
  <dcterms:modified xsi:type="dcterms:W3CDTF">2017-11-04T03:58:00Z</dcterms:modified>
</cp:coreProperties>
</file>