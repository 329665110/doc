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1B57B" w14:textId="77777777" w:rsidR="00250AD9" w:rsidRPr="006A1836" w:rsidRDefault="00250AD9" w:rsidP="00250AD9">
      <w:pPr>
        <w:pStyle w:val="1"/>
        <w:spacing w:beforeLines="200" w:before="624" w:beforeAutospacing="0" w:afterLines="100" w:after="312" w:afterAutospacing="0"/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  <w:r w:rsidRPr="006A1836">
        <w:rPr>
          <w:rFonts w:ascii="微软雅黑" w:eastAsia="微软雅黑" w:hAnsi="微软雅黑" w:hint="eastAsia"/>
          <w:b/>
          <w:sz w:val="36"/>
          <w:szCs w:val="36"/>
        </w:rPr>
        <w:t>收 入 证 明</w:t>
      </w:r>
    </w:p>
    <w:p w14:paraId="75CBF5BD" w14:textId="77777777" w:rsidR="00250AD9" w:rsidRPr="006A1836" w:rsidRDefault="006861E8" w:rsidP="00250AD9">
      <w:pPr>
        <w:jc w:val="center"/>
        <w:rPr>
          <w:rFonts w:ascii="微软雅黑" w:eastAsia="微软雅黑" w:hAnsi="微软雅黑"/>
          <w:b/>
          <w:sz w:val="24"/>
        </w:rPr>
      </w:pPr>
      <w:r w:rsidRPr="006A1836">
        <w:rPr>
          <w:rFonts w:ascii="微软雅黑" w:eastAsia="微软雅黑" w:hAnsi="微软雅黑" w:hint="eastAsia"/>
          <w:b/>
          <w:sz w:val="24"/>
        </w:rPr>
        <w:t>（</w:t>
      </w:r>
      <w:r w:rsidRPr="006A1836">
        <w:rPr>
          <w:rFonts w:ascii="微软雅黑" w:eastAsia="微软雅黑" w:hAnsi="微软雅黑"/>
          <w:b/>
          <w:sz w:val="24"/>
        </w:rPr>
        <w:t>仅用于</w:t>
      </w:r>
      <w:r w:rsidRPr="006A1836">
        <w:rPr>
          <w:rFonts w:ascii="微软雅黑" w:eastAsia="微软雅黑" w:hAnsi="微软雅黑" w:hint="eastAsia"/>
          <w:b/>
          <w:sz w:val="24"/>
          <w:u w:val="single"/>
        </w:rPr>
        <w:t xml:space="preserve">  </w:t>
      </w:r>
      <w:r w:rsidRPr="006A1836">
        <w:rPr>
          <w:rFonts w:ascii="微软雅黑" w:eastAsia="微软雅黑" w:hAnsi="微软雅黑"/>
          <w:b/>
          <w:sz w:val="24"/>
          <w:u w:val="single"/>
        </w:rPr>
        <w:t xml:space="preserve">           </w:t>
      </w:r>
      <w:r w:rsidRPr="006A1836">
        <w:rPr>
          <w:rFonts w:ascii="微软雅黑" w:eastAsia="微软雅黑" w:hAnsi="微软雅黑" w:hint="eastAsia"/>
          <w:b/>
          <w:sz w:val="24"/>
        </w:rPr>
        <w:t xml:space="preserve"> 之用）</w:t>
      </w:r>
    </w:p>
    <w:p w14:paraId="2C9F4D7F" w14:textId="77777777" w:rsidR="00250AD9" w:rsidRPr="006A1836" w:rsidRDefault="00250AD9" w:rsidP="006A1836">
      <w:pPr>
        <w:spacing w:line="800" w:lineRule="exact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6A1836">
        <w:rPr>
          <w:rFonts w:ascii="微软雅黑" w:eastAsia="微软雅黑" w:hAnsi="微软雅黑" w:hint="eastAsia"/>
          <w:sz w:val="24"/>
          <w:szCs w:val="24"/>
        </w:rPr>
        <w:t>兹证明</w:t>
      </w:r>
      <w:r w:rsidRPr="006A1836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Pr="006A1836">
        <w:rPr>
          <w:rFonts w:ascii="微软雅黑" w:eastAsia="微软雅黑" w:hAnsi="微软雅黑"/>
          <w:sz w:val="24"/>
          <w:szCs w:val="24"/>
          <w:u w:val="single"/>
        </w:rPr>
        <w:t xml:space="preserve">    </w:t>
      </w:r>
      <w:r w:rsidRPr="006A1836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A1836">
        <w:rPr>
          <w:rFonts w:ascii="微软雅黑" w:eastAsia="微软雅黑" w:hAnsi="微软雅黑" w:hint="eastAsia"/>
          <w:sz w:val="24"/>
          <w:szCs w:val="24"/>
        </w:rPr>
        <w:t>（身份证</w:t>
      </w:r>
      <w:r w:rsidR="006A1836" w:rsidRPr="006A1836">
        <w:rPr>
          <w:rFonts w:ascii="微软雅黑" w:eastAsia="微软雅黑" w:hAnsi="微软雅黑" w:hint="eastAsia"/>
          <w:sz w:val="24"/>
          <w:szCs w:val="24"/>
        </w:rPr>
        <w:t>号</w:t>
      </w:r>
      <w:r w:rsidR="00417385">
        <w:rPr>
          <w:rFonts w:ascii="微软雅黑" w:eastAsia="微软雅黑" w:hAnsi="微软雅黑" w:hint="eastAsia"/>
          <w:sz w:val="24"/>
          <w:szCs w:val="24"/>
        </w:rPr>
        <w:t>码</w:t>
      </w:r>
      <w:r w:rsidRPr="006A1836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6A1836">
        <w:rPr>
          <w:rFonts w:ascii="微软雅黑" w:eastAsia="微软雅黑" w:hAnsi="微软雅黑"/>
          <w:sz w:val="24"/>
          <w:szCs w:val="24"/>
          <w:u w:val="single"/>
        </w:rPr>
        <w:t xml:space="preserve">                 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u w:val="single"/>
        </w:rPr>
        <w:t xml:space="preserve">  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</w:t>
      </w:r>
      <w:r w:rsidR="0041738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r w:rsidRPr="006A183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我司任职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Pr="006A1836">
        <w:rPr>
          <w:rFonts w:ascii="微软雅黑" w:eastAsia="微软雅黑" w:hAnsi="微软雅黑" w:cs="宋体"/>
          <w:color w:val="000000"/>
          <w:kern w:val="0"/>
          <w:sz w:val="24"/>
          <w:szCs w:val="24"/>
          <w:u w:val="single"/>
        </w:rPr>
        <w:t xml:space="preserve">           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Pr="006A183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月收入</w:t>
      </w:r>
      <w:r w:rsidR="00DB3C66" w:rsidRPr="006A183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税前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人民币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u w:val="single"/>
        </w:rPr>
        <w:t xml:space="preserve">           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整</w:t>
      </w:r>
      <w:r w:rsidRPr="006A183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（</w:t>
      </w:r>
      <w:r w:rsidRPr="006A1836">
        <w:rPr>
          <w:rFonts w:ascii="微软雅黑" w:eastAsia="微软雅黑" w:hAnsi="微软雅黑" w:cs="Arial"/>
          <w:color w:val="333333"/>
          <w:sz w:val="24"/>
          <w:szCs w:val="24"/>
        </w:rPr>
        <w:t>￥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Pr="006A1836">
        <w:rPr>
          <w:rFonts w:ascii="微软雅黑" w:eastAsia="微软雅黑" w:hAnsi="微软雅黑" w:cs="宋体"/>
          <w:color w:val="000000"/>
          <w:kern w:val="0"/>
          <w:sz w:val="24"/>
          <w:szCs w:val="24"/>
          <w:u w:val="single"/>
        </w:rPr>
        <w:t xml:space="preserve">      </w:t>
      </w:r>
      <w:r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元</w:t>
      </w:r>
      <w:r w:rsidRPr="006A183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）</w:t>
      </w:r>
      <w:r w:rsidR="006A1836" w:rsidRPr="006A18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Pr="006A1836">
        <w:rPr>
          <w:rFonts w:ascii="微软雅黑" w:eastAsia="微软雅黑" w:hAnsi="微软雅黑" w:hint="eastAsia"/>
          <w:sz w:val="24"/>
          <w:szCs w:val="24"/>
        </w:rPr>
        <w:t>特此证明。</w:t>
      </w:r>
    </w:p>
    <w:p w14:paraId="766CC219" w14:textId="77777777" w:rsidR="00250AD9" w:rsidRPr="006A1836" w:rsidRDefault="006A1836" w:rsidP="006A1836">
      <w:pPr>
        <w:spacing w:line="800" w:lineRule="exact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6A1836">
        <w:rPr>
          <w:rFonts w:ascii="微软雅黑" w:eastAsia="微软雅黑" w:hAnsi="微软雅黑" w:hint="eastAsia"/>
          <w:sz w:val="24"/>
          <w:szCs w:val="24"/>
        </w:rPr>
        <w:t>本证明仅用于证明该员工在我司的工资收入情况，不作为我司对该员工任何形式的担保文件。</w:t>
      </w:r>
    </w:p>
    <w:p w14:paraId="455F256E" w14:textId="77777777" w:rsidR="00250AD9" w:rsidRPr="006A1836" w:rsidRDefault="00250AD9" w:rsidP="00250AD9">
      <w:pPr>
        <w:rPr>
          <w:rFonts w:ascii="微软雅黑" w:eastAsia="微软雅黑" w:hAnsi="微软雅黑"/>
          <w:b/>
          <w:sz w:val="24"/>
          <w:szCs w:val="24"/>
        </w:rPr>
      </w:pPr>
    </w:p>
    <w:p w14:paraId="6E2BB99C" w14:textId="77777777" w:rsidR="00250AD9" w:rsidRPr="006A1836" w:rsidRDefault="00250AD9" w:rsidP="006A1836">
      <w:pPr>
        <w:spacing w:line="800" w:lineRule="exact"/>
        <w:ind w:firstLineChars="2700" w:firstLine="6480"/>
        <w:jc w:val="right"/>
        <w:rPr>
          <w:rFonts w:ascii="微软雅黑" w:eastAsia="微软雅黑" w:hAnsi="微软雅黑"/>
          <w:sz w:val="24"/>
          <w:szCs w:val="24"/>
        </w:rPr>
      </w:pPr>
      <w:r w:rsidRPr="006A1836">
        <w:rPr>
          <w:rFonts w:ascii="微软雅黑" w:eastAsia="微软雅黑" w:hAnsi="微软雅黑" w:hint="eastAsia"/>
          <w:sz w:val="24"/>
          <w:szCs w:val="24"/>
        </w:rPr>
        <w:t>广州</w:t>
      </w:r>
      <w:r w:rsidR="008435E8">
        <w:rPr>
          <w:rFonts w:ascii="微软雅黑" w:eastAsia="微软雅黑" w:hAnsi="微软雅黑" w:hint="eastAsia"/>
          <w:sz w:val="24"/>
          <w:szCs w:val="24"/>
        </w:rPr>
        <w:t>线条信息</w:t>
      </w:r>
      <w:r w:rsidRPr="006A1836">
        <w:rPr>
          <w:rFonts w:ascii="微软雅黑" w:eastAsia="微软雅黑" w:hAnsi="微软雅黑"/>
          <w:sz w:val="24"/>
          <w:szCs w:val="24"/>
        </w:rPr>
        <w:t>科技有限公司</w:t>
      </w:r>
    </w:p>
    <w:p w14:paraId="1E7C8EE9" w14:textId="77777777" w:rsidR="00250AD9" w:rsidRPr="006A1836" w:rsidRDefault="00250AD9" w:rsidP="006A1836">
      <w:pPr>
        <w:spacing w:line="800" w:lineRule="exact"/>
        <w:ind w:firstLineChars="2953" w:firstLine="7087"/>
        <w:jc w:val="right"/>
        <w:rPr>
          <w:rFonts w:ascii="微软雅黑" w:eastAsia="微软雅黑" w:hAnsi="微软雅黑"/>
          <w:sz w:val="24"/>
          <w:szCs w:val="24"/>
        </w:rPr>
      </w:pPr>
      <w:r w:rsidRPr="006A1836">
        <w:rPr>
          <w:rFonts w:ascii="微软雅黑" w:eastAsia="微软雅黑" w:hAnsi="微软雅黑" w:hint="eastAsia"/>
          <w:sz w:val="24"/>
          <w:szCs w:val="24"/>
        </w:rPr>
        <w:t xml:space="preserve"> 年    月   日</w:t>
      </w:r>
    </w:p>
    <w:p w14:paraId="2B83303A" w14:textId="77777777" w:rsidR="00250AD9" w:rsidRPr="006A1836" w:rsidRDefault="00250AD9" w:rsidP="00250AD9">
      <w:pPr>
        <w:spacing w:line="800" w:lineRule="exact"/>
        <w:ind w:firstLineChars="2953" w:firstLine="7087"/>
        <w:rPr>
          <w:rFonts w:ascii="微软雅黑" w:eastAsia="微软雅黑" w:hAnsi="微软雅黑"/>
          <w:sz w:val="24"/>
          <w:szCs w:val="24"/>
        </w:rPr>
      </w:pPr>
      <w:r w:rsidRPr="006A1836">
        <w:rPr>
          <w:rFonts w:ascii="微软雅黑" w:eastAsia="微软雅黑" w:hAnsi="微软雅黑" w:hint="eastAsia"/>
          <w:sz w:val="24"/>
          <w:szCs w:val="24"/>
        </w:rPr>
        <w:t xml:space="preserve">                                   </w:t>
      </w:r>
    </w:p>
    <w:p w14:paraId="62DDE1A8" w14:textId="77777777" w:rsidR="00250AD9" w:rsidRPr="006A1836" w:rsidRDefault="00250AD9" w:rsidP="00250AD9">
      <w:pPr>
        <w:ind w:left="7972" w:hangingChars="2847" w:hanging="7972"/>
        <w:rPr>
          <w:rFonts w:ascii="微软雅黑" w:eastAsia="微软雅黑" w:hAnsi="微软雅黑"/>
          <w:sz w:val="28"/>
          <w:szCs w:val="28"/>
        </w:rPr>
      </w:pPr>
      <w:r w:rsidRPr="006A1836">
        <w:rPr>
          <w:rFonts w:ascii="微软雅黑" w:eastAsia="微软雅黑" w:hAnsi="微软雅黑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7526D9E5" w14:textId="77777777" w:rsidR="00250AD9" w:rsidRPr="006A1836" w:rsidRDefault="00250AD9" w:rsidP="00250AD9">
      <w:pPr>
        <w:spacing w:line="800" w:lineRule="exact"/>
        <w:rPr>
          <w:rFonts w:ascii="微软雅黑" w:eastAsia="微软雅黑" w:hAnsi="微软雅黑"/>
          <w:sz w:val="24"/>
          <w:szCs w:val="24"/>
        </w:rPr>
      </w:pPr>
    </w:p>
    <w:p w14:paraId="6E822DA9" w14:textId="77777777" w:rsidR="00EC51E8" w:rsidRPr="006A1836" w:rsidRDefault="00EC51E8">
      <w:pPr>
        <w:rPr>
          <w:rFonts w:ascii="微软雅黑" w:eastAsia="微软雅黑" w:hAnsi="微软雅黑"/>
        </w:rPr>
      </w:pPr>
    </w:p>
    <w:sectPr w:rsidR="00EC51E8" w:rsidRPr="006A1836" w:rsidSect="005D5C0A">
      <w:headerReference w:type="default" r:id="rId6"/>
      <w:footerReference w:type="default" r:id="rId7"/>
      <w:pgSz w:w="11906" w:h="16838"/>
      <w:pgMar w:top="1247" w:right="1247" w:bottom="1247" w:left="1247" w:header="79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A349F" w14:textId="77777777" w:rsidR="00257BB0" w:rsidRDefault="00257BB0">
      <w:r>
        <w:separator/>
      </w:r>
    </w:p>
  </w:endnote>
  <w:endnote w:type="continuationSeparator" w:id="0">
    <w:p w14:paraId="04E9F1F9" w14:textId="77777777" w:rsidR="00257BB0" w:rsidRDefault="0025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84291" w14:textId="77777777" w:rsidR="0043745D" w:rsidRDefault="00257BB0">
    <w:pPr>
      <w:pStyle w:val="a6"/>
      <w:tabs>
        <w:tab w:val="clear" w:pos="4153"/>
        <w:tab w:val="clear" w:pos="8306"/>
        <w:tab w:val="right" w:pos="10466"/>
      </w:tabs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6C86A" w14:textId="77777777" w:rsidR="00257BB0" w:rsidRDefault="00257BB0">
      <w:r>
        <w:separator/>
      </w:r>
    </w:p>
  </w:footnote>
  <w:footnote w:type="continuationSeparator" w:id="0">
    <w:p w14:paraId="75C4D63D" w14:textId="77777777" w:rsidR="00257BB0" w:rsidRDefault="00257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C9CEC" w14:textId="0F1D96D0" w:rsidR="0043745D" w:rsidRDefault="000A5705" w:rsidP="006A1836">
    <w:pPr>
      <w:pStyle w:val="a4"/>
      <w:tabs>
        <w:tab w:val="clear" w:pos="8306"/>
      </w:tabs>
      <w:jc w:val="left"/>
    </w:pPr>
    <w:ins w:id="1" w:author="i2301" w:date="2017-11-04T14:16:00Z">
      <w:r>
        <w:rPr>
          <w:rFonts w:ascii="宋体" w:hAnsi="宋体" w:hint="eastAsia"/>
          <w:noProof/>
          <w:u w:val="single"/>
        </w:rPr>
        <w:drawing>
          <wp:inline distT="0" distB="0" distL="0" distR="0" wp14:anchorId="11E15B01" wp14:editId="41E52509">
            <wp:extent cx="1117600" cy="330200"/>
            <wp:effectExtent l="0" t="0" r="0" b="0"/>
            <wp:docPr id="2" name="图片 2" descr="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横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BA1">
        <w:rPr>
          <w:rFonts w:ascii="宋体" w:hAnsi="宋体" w:hint="eastAsia"/>
          <w:u w:val="single"/>
        </w:rPr>
        <w:t>广州</w:t>
      </w:r>
      <w:r>
        <w:rPr>
          <w:rFonts w:ascii="宋体" w:hAnsi="宋体" w:hint="eastAsia"/>
          <w:u w:val="single"/>
        </w:rPr>
        <w:t>线条信息</w:t>
      </w:r>
      <w:r w:rsidRPr="00461BA1">
        <w:rPr>
          <w:rFonts w:ascii="宋体" w:hAnsi="宋体" w:hint="eastAsia"/>
          <w:u w:val="single"/>
        </w:rPr>
        <w:t>科技有限公司</w:t>
      </w:r>
    </w:ins>
    <w:del w:id="2" w:author="i2301" w:date="2017-11-04T14:16:00Z">
      <w:r w:rsidR="008435E8" w:rsidDel="000A5705">
        <w:delText>S</w:delText>
      </w:r>
      <w:r w:rsidR="008435E8" w:rsidDel="000A5705">
        <w:rPr>
          <w:rFonts w:hint="eastAsia"/>
        </w:rPr>
        <w:delText>uper</w:delText>
      </w:r>
      <w:r w:rsidR="008435E8" w:rsidDel="000A5705">
        <w:delText>ADS</w:delText>
      </w:r>
      <w:r w:rsidR="00250AD9" w:rsidDel="000A5705">
        <w:rPr>
          <w:rFonts w:hint="eastAsia"/>
        </w:rPr>
        <w:delText xml:space="preserve">                                </w:delText>
      </w:r>
    </w:del>
    <w:r w:rsidR="00250AD9">
      <w:rPr>
        <w:rFonts w:hint="eastAsia"/>
      </w:rPr>
      <w:t xml:space="preserve">    </w:t>
    </w:r>
    <w:del w:id="3" w:author="i2301" w:date="2017-11-04T14:16:00Z">
      <w:r w:rsidR="00250AD9" w:rsidDel="000A5705">
        <w:rPr>
          <w:rFonts w:hint="eastAsia"/>
        </w:rPr>
        <w:delText xml:space="preserve">    </w:delText>
      </w:r>
    </w:del>
    <w:r w:rsidR="00250AD9">
      <w:rPr>
        <w:rFonts w:hint="eastAsia"/>
      </w:rPr>
      <w:t xml:space="preserve">                   </w:t>
    </w:r>
    <w:r w:rsidR="00964041">
      <w:t xml:space="preserve"> </w:t>
    </w:r>
    <w:r w:rsidR="00CA3983">
      <w:t xml:space="preserve">              </w:t>
    </w:r>
    <w:r w:rsidR="00964041">
      <w:t xml:space="preserve">        </w:t>
    </w:r>
    <w:r w:rsidR="00250AD9">
      <w:rPr>
        <w:rFonts w:hint="eastAsia"/>
      </w:rPr>
      <w:t xml:space="preserve">  </w:t>
    </w:r>
    <w:r w:rsidR="006A1836">
      <w:rPr>
        <w:rFonts w:hint="eastAsia"/>
      </w:rPr>
      <w:t xml:space="preserve">    </w:t>
    </w:r>
    <w:r w:rsidR="004712B9">
      <w:rPr>
        <w:rFonts w:hint="eastAsia"/>
      </w:rPr>
      <w:t>收入</w:t>
    </w:r>
    <w:r w:rsidR="00250AD9">
      <w:rPr>
        <w:rFonts w:hint="eastAsia"/>
      </w:rPr>
      <w:t>证明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2301">
    <w15:presenceInfo w15:providerId="None" w15:userId="i2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ED"/>
    <w:rsid w:val="00013C46"/>
    <w:rsid w:val="000A5705"/>
    <w:rsid w:val="00250AD9"/>
    <w:rsid w:val="00257BB0"/>
    <w:rsid w:val="002C50EA"/>
    <w:rsid w:val="003D1E14"/>
    <w:rsid w:val="00417385"/>
    <w:rsid w:val="004712B9"/>
    <w:rsid w:val="006861E8"/>
    <w:rsid w:val="006A1836"/>
    <w:rsid w:val="006A2D14"/>
    <w:rsid w:val="008435E8"/>
    <w:rsid w:val="00897AED"/>
    <w:rsid w:val="00964041"/>
    <w:rsid w:val="00A35857"/>
    <w:rsid w:val="00C2464C"/>
    <w:rsid w:val="00CA3983"/>
    <w:rsid w:val="00DB3C66"/>
    <w:rsid w:val="00DE1C57"/>
    <w:rsid w:val="00EA7581"/>
    <w:rsid w:val="00E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B538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A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rsid w:val="00250AD9"/>
    <w:rPr>
      <w:sz w:val="18"/>
      <w:szCs w:val="18"/>
    </w:rPr>
  </w:style>
  <w:style w:type="character" w:customStyle="1" w:styleId="a5">
    <w:name w:val="页脚字符"/>
    <w:link w:val="a6"/>
    <w:rsid w:val="00250AD9"/>
    <w:rPr>
      <w:sz w:val="18"/>
      <w:szCs w:val="18"/>
    </w:rPr>
  </w:style>
  <w:style w:type="paragraph" w:customStyle="1" w:styleId="1">
    <w:name w:val="普通(网站)1"/>
    <w:basedOn w:val="a"/>
    <w:rsid w:val="00250A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3"/>
    <w:rsid w:val="00250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250AD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5"/>
    <w:rsid w:val="00250AD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250AD9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50AD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712B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712B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胡海燕</dc:creator>
  <cp:keywords/>
  <dc:description/>
  <cp:lastModifiedBy>i2301</cp:lastModifiedBy>
  <cp:revision>2</cp:revision>
  <cp:lastPrinted>2015-09-18T01:15:00Z</cp:lastPrinted>
  <dcterms:created xsi:type="dcterms:W3CDTF">2017-11-04T06:16:00Z</dcterms:created>
  <dcterms:modified xsi:type="dcterms:W3CDTF">2017-11-04T06:16:00Z</dcterms:modified>
</cp:coreProperties>
</file>